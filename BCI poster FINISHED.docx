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1308E5" w14:textId="075BD503" w:rsidR="006D286D" w:rsidRPr="00736A36" w:rsidRDefault="00332C4E" w:rsidP="0099101F">
      <w:pPr>
        <w:pStyle w:val="Title"/>
        <w:rPr>
          <w:sz w:val="52"/>
          <w:szCs w:val="52"/>
        </w:rPr>
      </w:pPr>
      <w:r>
        <w:rPr>
          <w:noProof/>
          <w:sz w:val="36"/>
          <w:szCs w:val="36"/>
        </w:rPr>
        <w:drawing>
          <wp:anchor distT="0" distB="0" distL="114300" distR="114300" simplePos="0" relativeHeight="252100608" behindDoc="0" locked="0" layoutInCell="1" allowOverlap="1" wp14:anchorId="4721145E" wp14:editId="267E99D2">
            <wp:simplePos x="0" y="0"/>
            <wp:positionH relativeFrom="margin">
              <wp:posOffset>925087</wp:posOffset>
            </wp:positionH>
            <wp:positionV relativeFrom="paragraph">
              <wp:posOffset>6952615</wp:posOffset>
            </wp:positionV>
            <wp:extent cx="1204595" cy="1165225"/>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04595" cy="1165225"/>
                    </a:xfrm>
                    <a:prstGeom prst="rect">
                      <a:avLst/>
                    </a:prstGeom>
                    <a:noFill/>
                  </pic:spPr>
                </pic:pic>
              </a:graphicData>
            </a:graphic>
            <wp14:sizeRelH relativeFrom="page">
              <wp14:pctWidth>0</wp14:pctWidth>
            </wp14:sizeRelH>
            <wp14:sizeRelV relativeFrom="page">
              <wp14:pctHeight>0</wp14:pctHeight>
            </wp14:sizeRelV>
          </wp:anchor>
        </w:drawing>
      </w:r>
      <w:r w:rsidR="00D4353C">
        <w:rPr>
          <w:noProof/>
          <w:sz w:val="36"/>
          <w:szCs w:val="36"/>
        </w:rPr>
        <mc:AlternateContent>
          <mc:Choice Requires="wps">
            <w:drawing>
              <wp:anchor distT="0" distB="0" distL="114300" distR="114300" simplePos="0" relativeHeight="252096512" behindDoc="0" locked="0" layoutInCell="1" allowOverlap="1" wp14:anchorId="1D58C0BC" wp14:editId="5BD0AC68">
                <wp:simplePos x="0" y="0"/>
                <wp:positionH relativeFrom="column">
                  <wp:posOffset>-774155</wp:posOffset>
                </wp:positionH>
                <wp:positionV relativeFrom="paragraph">
                  <wp:posOffset>8134233</wp:posOffset>
                </wp:positionV>
                <wp:extent cx="1610018" cy="278555"/>
                <wp:effectExtent l="0" t="0" r="9525" b="7620"/>
                <wp:wrapNone/>
                <wp:docPr id="15" name="Text Box 15"/>
                <wp:cNvGraphicFramePr/>
                <a:graphic xmlns:a="http://schemas.openxmlformats.org/drawingml/2006/main">
                  <a:graphicData uri="http://schemas.microsoft.com/office/word/2010/wordprocessingShape">
                    <wps:wsp>
                      <wps:cNvSpPr txBox="1"/>
                      <wps:spPr>
                        <a:xfrm>
                          <a:off x="0" y="0"/>
                          <a:ext cx="1610018" cy="278555"/>
                        </a:xfrm>
                        <a:prstGeom prst="rect">
                          <a:avLst/>
                        </a:prstGeom>
                        <a:solidFill>
                          <a:schemeClr val="lt1"/>
                        </a:solidFill>
                        <a:ln w="6350">
                          <a:noFill/>
                        </a:ln>
                      </wps:spPr>
                      <wps:txbx>
                        <w:txbxContent>
                          <w:p w14:paraId="0DE30B92" w14:textId="351C41AF" w:rsidR="00DA126A" w:rsidRDefault="00DA126A">
                            <w:r w:rsidRPr="00DA126A">
                              <w:rPr>
                                <w:sz w:val="10"/>
                                <w:szCs w:val="10"/>
                              </w:rPr>
                              <w:t xml:space="preserve">Fig. 7 </w:t>
                            </w:r>
                            <w:r w:rsidRPr="00DA126A">
                              <w:rPr>
                                <w:sz w:val="10"/>
                                <w:szCs w:val="10"/>
                              </w:rPr>
                              <w:t>Sample net of electrodes placed on the cortex surface</w:t>
                            </w:r>
                            <w:r w:rsidR="00D4353C">
                              <w:rPr>
                                <w:sz w:val="10"/>
                                <w:szCs w:val="10"/>
                              </w:rPr>
                              <w:t>. [11]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58C0BC" id="_x0000_t202" coordsize="21600,21600" o:spt="202" path="m,l,21600r21600,l21600,xe">
                <v:stroke joinstyle="miter"/>
                <v:path gradientshapeok="t" o:connecttype="rect"/>
              </v:shapetype>
              <v:shape id="Text Box 15" o:spid="_x0000_s1026" type="#_x0000_t202" style="position:absolute;margin-left:-60.95pt;margin-top:640.5pt;width:126.75pt;height:21.95pt;z-index:252096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" fillcolor="white [3201]" stroked="f" strokeweight=".5pt">
                <v:textbox>
                  <w:txbxContent>
                    <w:p w14:paraId="0DE30B92" w14:textId="351C41AF" w:rsidR="00DA126A" w:rsidRDefault="00DA126A">
                      <w:r w:rsidRPr="00DA126A">
                        <w:rPr>
                          <w:sz w:val="10"/>
                          <w:szCs w:val="10"/>
                        </w:rPr>
                        <w:t xml:space="preserve">Fig. 7 </w:t>
                      </w:r>
                      <w:r w:rsidRPr="00DA126A">
                        <w:rPr>
                          <w:sz w:val="10"/>
                          <w:szCs w:val="10"/>
                        </w:rPr>
                        <w:t>Sample net of electrodes placed on the cortex surface</w:t>
                      </w:r>
                      <w:r w:rsidR="00D4353C">
                        <w:rPr>
                          <w:sz w:val="10"/>
                          <w:szCs w:val="10"/>
                        </w:rPr>
                        <w:t>. [11]</w:t>
                      </w:r>
                    </w:p>
                  </w:txbxContent>
                </v:textbox>
              </v:shape>
            </w:pict>
          </mc:Fallback>
        </mc:AlternateContent>
      </w:r>
      <w:r w:rsidR="00C065E6">
        <w:rPr>
          <w:noProof/>
          <w:sz w:val="36"/>
          <w:szCs w:val="36"/>
        </w:rPr>
        <mc:AlternateContent>
          <mc:Choice Requires="wps">
            <w:drawing>
              <wp:anchor distT="0" distB="0" distL="114300" distR="114300" simplePos="0" relativeHeight="252102656" behindDoc="0" locked="0" layoutInCell="1" allowOverlap="1" wp14:anchorId="77B48F9F" wp14:editId="70661069">
                <wp:simplePos x="0" y="0"/>
                <wp:positionH relativeFrom="column">
                  <wp:posOffset>905774</wp:posOffset>
                </wp:positionH>
                <wp:positionV relativeFrom="paragraph">
                  <wp:posOffset>8143336</wp:posOffset>
                </wp:positionV>
                <wp:extent cx="1291554" cy="267419"/>
                <wp:effectExtent l="0" t="0" r="4445" b="0"/>
                <wp:wrapNone/>
                <wp:docPr id="19" name="Text Box 19"/>
                <wp:cNvGraphicFramePr/>
                <a:graphic xmlns:a="http://schemas.openxmlformats.org/drawingml/2006/main">
                  <a:graphicData uri="http://schemas.microsoft.com/office/word/2010/wordprocessingShape">
                    <wps:wsp>
                      <wps:cNvSpPr txBox="1"/>
                      <wps:spPr>
                        <a:xfrm>
                          <a:off x="0" y="0"/>
                          <a:ext cx="1291554" cy="267419"/>
                        </a:xfrm>
                        <a:prstGeom prst="rect">
                          <a:avLst/>
                        </a:prstGeom>
                        <a:solidFill>
                          <a:schemeClr val="lt1"/>
                        </a:solidFill>
                        <a:ln w="6350">
                          <a:noFill/>
                        </a:ln>
                      </wps:spPr>
                      <wps:txbx>
                        <w:txbxContent>
                          <w:p w14:paraId="34CFB9B4" w14:textId="2853F2F8" w:rsidR="00C065E6" w:rsidRPr="00C065E6" w:rsidRDefault="00C065E6">
                            <w:pPr>
                              <w:rPr>
                                <w:sz w:val="10"/>
                                <w:szCs w:val="10"/>
                              </w:rPr>
                            </w:pPr>
                            <w:r w:rsidRPr="00C065E6">
                              <w:rPr>
                                <w:sz w:val="10"/>
                                <w:szCs w:val="10"/>
                              </w:rPr>
                              <w:t xml:space="preserve">Fig.8. </w:t>
                            </w:r>
                            <w:r w:rsidRPr="00C065E6">
                              <w:rPr>
                                <w:sz w:val="10"/>
                                <w:szCs w:val="10"/>
                              </w:rPr>
                              <w:t>The most popular inexpensive, customer-grade EEG headsets</w:t>
                            </w:r>
                            <w:r>
                              <w:rPr>
                                <w:sz w:val="10"/>
                                <w:szCs w:val="10"/>
                              </w:rPr>
                              <w:t>.</w:t>
                            </w:r>
                            <w:r w:rsidR="00D4353C">
                              <w:rPr>
                                <w:sz w:val="10"/>
                                <w:szCs w:val="10"/>
                              </w:rPr>
                              <w:t xml:space="preserve"> [11]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B48F9F" id="Text Box 19" o:spid="_x0000_s1027" type="#_x0000_t202" style="position:absolute;margin-left:71.3pt;margin-top:641.2pt;width:101.7pt;height:21.05pt;z-index:252102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" fillcolor="white [3201]" stroked="f" strokeweight=".5pt">
                <v:textbox>
                  <w:txbxContent>
                    <w:p w14:paraId="34CFB9B4" w14:textId="2853F2F8" w:rsidR="00C065E6" w:rsidRPr="00C065E6" w:rsidRDefault="00C065E6">
                      <w:pPr>
                        <w:rPr>
                          <w:sz w:val="10"/>
                          <w:szCs w:val="10"/>
                        </w:rPr>
                      </w:pPr>
                      <w:r w:rsidRPr="00C065E6">
                        <w:rPr>
                          <w:sz w:val="10"/>
                          <w:szCs w:val="10"/>
                        </w:rPr>
                        <w:t xml:space="preserve">Fig.8. </w:t>
                      </w:r>
                      <w:r w:rsidRPr="00C065E6">
                        <w:rPr>
                          <w:sz w:val="10"/>
                          <w:szCs w:val="10"/>
                        </w:rPr>
                        <w:t>The most popular inexpensive, customer-grade EEG headsets</w:t>
                      </w:r>
                      <w:r>
                        <w:rPr>
                          <w:sz w:val="10"/>
                          <w:szCs w:val="10"/>
                        </w:rPr>
                        <w:t>.</w:t>
                      </w:r>
                      <w:r w:rsidR="00D4353C">
                        <w:rPr>
                          <w:sz w:val="10"/>
                          <w:szCs w:val="10"/>
                        </w:rPr>
                        <w:t xml:space="preserve"> [11]</w:t>
                      </w:r>
                    </w:p>
                  </w:txbxContent>
                </v:textbox>
              </v:shape>
            </w:pict>
          </mc:Fallback>
        </mc:AlternateContent>
      </w:r>
      <w:r w:rsidR="00C065E6" w:rsidRPr="003278BA">
        <w:rPr>
          <w:noProof/>
          <w:sz w:val="36"/>
          <w:szCs w:val="36"/>
        </w:rPr>
        <w:drawing>
          <wp:anchor distT="0" distB="0" distL="114300" distR="114300" simplePos="0" relativeHeight="251899904" behindDoc="0" locked="0" layoutInCell="1" allowOverlap="1" wp14:anchorId="03172D84" wp14:editId="1B9D93A5">
            <wp:simplePos x="0" y="0"/>
            <wp:positionH relativeFrom="page">
              <wp:posOffset>201485</wp:posOffset>
            </wp:positionH>
            <wp:positionV relativeFrom="paragraph">
              <wp:posOffset>6922893</wp:posOffset>
            </wp:positionV>
            <wp:extent cx="1524000" cy="115189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24000" cy="1151890"/>
                    </a:xfrm>
                    <a:prstGeom prst="rect">
                      <a:avLst/>
                    </a:prstGeom>
                    <a:noFill/>
                  </pic:spPr>
                </pic:pic>
              </a:graphicData>
            </a:graphic>
            <wp14:sizeRelH relativeFrom="page">
              <wp14:pctWidth>0</wp14:pctWidth>
            </wp14:sizeRelH>
            <wp14:sizeRelV relativeFrom="page">
              <wp14:pctHeight>0</wp14:pctHeight>
            </wp14:sizeRelV>
          </wp:anchor>
        </w:drawing>
      </w:r>
      <w:r w:rsidR="00301BD0">
        <w:rPr>
          <w:noProof/>
          <w:sz w:val="36"/>
          <w:szCs w:val="36"/>
        </w:rPr>
        <mc:AlternateContent>
          <mc:Choice Requires="wps">
            <w:drawing>
              <wp:anchor distT="0" distB="0" distL="114300" distR="114300" simplePos="0" relativeHeight="252088320" behindDoc="0" locked="0" layoutInCell="1" allowOverlap="1" wp14:anchorId="6F25508F" wp14:editId="5897EB92">
                <wp:simplePos x="0" y="0"/>
                <wp:positionH relativeFrom="column">
                  <wp:posOffset>4489146</wp:posOffset>
                </wp:positionH>
                <wp:positionV relativeFrom="paragraph">
                  <wp:posOffset>3934181</wp:posOffset>
                </wp:positionV>
                <wp:extent cx="2023110" cy="21399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2023110" cy="213995"/>
                        </a:xfrm>
                        <a:prstGeom prst="rect">
                          <a:avLst/>
                        </a:prstGeom>
                        <a:solidFill>
                          <a:schemeClr val="lt1"/>
                        </a:solidFill>
                        <a:ln w="6350">
                          <a:noFill/>
                        </a:ln>
                      </wps:spPr>
                      <wps:txbx>
                        <w:txbxContent>
                          <w:p w14:paraId="0E5C61E9" w14:textId="0F2FAD5B" w:rsidR="0022512E" w:rsidRPr="000A3D22" w:rsidRDefault="00301BD0">
                            <w:pPr>
                              <w:rPr>
                                <w:sz w:val="10"/>
                                <w:szCs w:val="10"/>
                              </w:rPr>
                            </w:pPr>
                            <w:r>
                              <w:rPr>
                                <w:sz w:val="10"/>
                                <w:szCs w:val="10"/>
                              </w:rPr>
                              <w:t xml:space="preserve">Fig.6. </w:t>
                            </w:r>
                            <w:r w:rsidR="0022512E" w:rsidRPr="000A3D22">
                              <w:rPr>
                                <w:sz w:val="10"/>
                                <w:szCs w:val="10"/>
                              </w:rPr>
                              <w:t>[13]</w:t>
                            </w:r>
                            <w:r w:rsidR="00E62DA7" w:rsidRPr="000A3D22">
                              <w:rPr>
                                <w:sz w:val="10"/>
                                <w:szCs w:val="10"/>
                              </w:rPr>
                              <w:t xml:space="preserve"> Examples of the three types of BCI.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F25508F" id="Text Box 12" o:spid="_x0000_s1028" type="#_x0000_t202" style="position:absolute;margin-left:353.5pt;margin-top:309.8pt;width:159.3pt;height:16.85pt;z-index:252088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" fillcolor="white [3201]" stroked="f" strokeweight=".5pt">
                <v:textbox>
                  <w:txbxContent>
                    <w:p w14:paraId="0E5C61E9" w14:textId="0F2FAD5B" w:rsidR="0022512E" w:rsidRPr="000A3D22" w:rsidRDefault="00301BD0">
                      <w:pPr>
                        <w:rPr>
                          <w:sz w:val="10"/>
                          <w:szCs w:val="10"/>
                        </w:rPr>
                      </w:pPr>
                      <w:r>
                        <w:rPr>
                          <w:sz w:val="10"/>
                          <w:szCs w:val="10"/>
                        </w:rPr>
                        <w:t xml:space="preserve">Fig.6. </w:t>
                      </w:r>
                      <w:r w:rsidR="0022512E" w:rsidRPr="000A3D22">
                        <w:rPr>
                          <w:sz w:val="10"/>
                          <w:szCs w:val="10"/>
                        </w:rPr>
                        <w:t>[13]</w:t>
                      </w:r>
                      <w:r w:rsidR="00E62DA7" w:rsidRPr="000A3D22">
                        <w:rPr>
                          <w:sz w:val="10"/>
                          <w:szCs w:val="10"/>
                        </w:rPr>
                        <w:t xml:space="preserve"> Examples of the three types of BCI.</w:t>
                      </w:r>
                    </w:p>
                  </w:txbxContent>
                </v:textbox>
              </v:shape>
            </w:pict>
          </mc:Fallback>
        </mc:AlternateContent>
      </w:r>
      <w:r w:rsidR="00301BD0">
        <w:rPr>
          <w:noProof/>
          <w:sz w:val="36"/>
          <w:szCs w:val="36"/>
        </w:rPr>
        <mc:AlternateContent>
          <mc:Choice Requires="wps">
            <w:drawing>
              <wp:anchor distT="0" distB="0" distL="114300" distR="114300" simplePos="0" relativeHeight="252022784" behindDoc="0" locked="0" layoutInCell="1" allowOverlap="1" wp14:anchorId="5C9D2B0B" wp14:editId="59C1071E">
                <wp:simplePos x="0" y="0"/>
                <wp:positionH relativeFrom="column">
                  <wp:posOffset>2150618</wp:posOffset>
                </wp:positionH>
                <wp:positionV relativeFrom="paragraph">
                  <wp:posOffset>3938169</wp:posOffset>
                </wp:positionV>
                <wp:extent cx="2374493" cy="241300"/>
                <wp:effectExtent l="0" t="0" r="6985" b="6350"/>
                <wp:wrapNone/>
                <wp:docPr id="5" name="Text Box 5"/>
                <wp:cNvGraphicFramePr/>
                <a:graphic xmlns:a="http://schemas.openxmlformats.org/drawingml/2006/main">
                  <a:graphicData uri="http://schemas.microsoft.com/office/word/2010/wordprocessingShape">
                    <wps:wsp>
                      <wps:cNvSpPr txBox="1"/>
                      <wps:spPr>
                        <a:xfrm>
                          <a:off x="0" y="0"/>
                          <a:ext cx="2374493" cy="241300"/>
                        </a:xfrm>
                        <a:prstGeom prst="rect">
                          <a:avLst/>
                        </a:prstGeom>
                        <a:solidFill>
                          <a:schemeClr val="lt1"/>
                        </a:solidFill>
                        <a:ln w="6350">
                          <a:noFill/>
                        </a:ln>
                      </wps:spPr>
                      <wps:txbx>
                        <w:txbxContent>
                          <w:p w14:paraId="1B319DE3" w14:textId="665CBC6D" w:rsidR="00490466" w:rsidRPr="000A3D22" w:rsidRDefault="00301BD0">
                            <w:pPr>
                              <w:rPr>
                                <w:sz w:val="10"/>
                                <w:szCs w:val="10"/>
                              </w:rPr>
                            </w:pPr>
                            <w:r>
                              <w:rPr>
                                <w:sz w:val="10"/>
                                <w:szCs w:val="10"/>
                              </w:rPr>
                              <w:t xml:space="preserve">Fig.5. </w:t>
                            </w:r>
                            <w:r w:rsidR="006A7E14" w:rsidRPr="000A3D22">
                              <w:rPr>
                                <w:sz w:val="10"/>
                                <w:szCs w:val="10"/>
                              </w:rPr>
                              <w:t>[10]</w:t>
                            </w:r>
                            <w:r w:rsidR="00C95F6F" w:rsidRPr="000A3D22">
                              <w:rPr>
                                <w:sz w:val="10"/>
                                <w:szCs w:val="10"/>
                              </w:rPr>
                              <w:t xml:space="preserve"> </w:t>
                            </w:r>
                            <w:r w:rsidR="00041CC0" w:rsidRPr="000A3D22">
                              <w:rPr>
                                <w:sz w:val="10"/>
                                <w:szCs w:val="10"/>
                              </w:rPr>
                              <w:t>Paralyzed</w:t>
                            </w:r>
                            <w:r w:rsidR="00C95F6F" w:rsidRPr="000A3D22">
                              <w:rPr>
                                <w:sz w:val="10"/>
                                <w:szCs w:val="10"/>
                              </w:rPr>
                              <w:t xml:space="preserve"> patient </w:t>
                            </w:r>
                            <w:r w:rsidR="00041CC0" w:rsidRPr="000A3D22">
                              <w:rPr>
                                <w:sz w:val="10"/>
                                <w:szCs w:val="10"/>
                              </w:rPr>
                              <w:t>moves</w:t>
                            </w:r>
                            <w:r w:rsidR="00C95F6F" w:rsidRPr="000A3D22">
                              <w:rPr>
                                <w:sz w:val="10"/>
                                <w:szCs w:val="10"/>
                              </w:rPr>
                              <w:t xml:space="preserve"> robotic arm</w:t>
                            </w:r>
                            <w:r w:rsidR="00041CC0" w:rsidRPr="000A3D22">
                              <w:rPr>
                                <w:sz w:val="10"/>
                                <w:szCs w:val="10"/>
                              </w:rPr>
                              <w:t xml:space="preserve"> to drink for the first time in 14 years.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9D2B0B" id="Text Box 5" o:spid="_x0000_s1029" type="#_x0000_t202" style="position:absolute;margin-left:169.35pt;margin-top:310.1pt;width:186.95pt;height:19pt;z-index:25202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" fillcolor="white [3201]" stroked="f" strokeweight=".5pt">
                <v:textbox>
                  <w:txbxContent>
                    <w:p w14:paraId="1B319DE3" w14:textId="665CBC6D" w:rsidR="00490466" w:rsidRPr="000A3D22" w:rsidRDefault="00301BD0">
                      <w:pPr>
                        <w:rPr>
                          <w:sz w:val="10"/>
                          <w:szCs w:val="10"/>
                        </w:rPr>
                      </w:pPr>
                      <w:r>
                        <w:rPr>
                          <w:sz w:val="10"/>
                          <w:szCs w:val="10"/>
                        </w:rPr>
                        <w:t xml:space="preserve">Fig.5. </w:t>
                      </w:r>
                      <w:r w:rsidR="006A7E14" w:rsidRPr="000A3D22">
                        <w:rPr>
                          <w:sz w:val="10"/>
                          <w:szCs w:val="10"/>
                        </w:rPr>
                        <w:t>[10]</w:t>
                      </w:r>
                      <w:r w:rsidR="00C95F6F" w:rsidRPr="000A3D22">
                        <w:rPr>
                          <w:sz w:val="10"/>
                          <w:szCs w:val="10"/>
                        </w:rPr>
                        <w:t xml:space="preserve"> </w:t>
                      </w:r>
                      <w:r w:rsidR="00041CC0" w:rsidRPr="000A3D22">
                        <w:rPr>
                          <w:sz w:val="10"/>
                          <w:szCs w:val="10"/>
                        </w:rPr>
                        <w:t>Paralyzed</w:t>
                      </w:r>
                      <w:r w:rsidR="00C95F6F" w:rsidRPr="000A3D22">
                        <w:rPr>
                          <w:sz w:val="10"/>
                          <w:szCs w:val="10"/>
                        </w:rPr>
                        <w:t xml:space="preserve"> patient </w:t>
                      </w:r>
                      <w:r w:rsidR="00041CC0" w:rsidRPr="000A3D22">
                        <w:rPr>
                          <w:sz w:val="10"/>
                          <w:szCs w:val="10"/>
                        </w:rPr>
                        <w:t>moves</w:t>
                      </w:r>
                      <w:r w:rsidR="00C95F6F" w:rsidRPr="000A3D22">
                        <w:rPr>
                          <w:sz w:val="10"/>
                          <w:szCs w:val="10"/>
                        </w:rPr>
                        <w:t xml:space="preserve"> robotic arm</w:t>
                      </w:r>
                      <w:r w:rsidR="00041CC0" w:rsidRPr="000A3D22">
                        <w:rPr>
                          <w:sz w:val="10"/>
                          <w:szCs w:val="10"/>
                        </w:rPr>
                        <w:t xml:space="preserve"> to drink for the first time in 14 years.</w:t>
                      </w:r>
                    </w:p>
                  </w:txbxContent>
                </v:textbox>
              </v:shape>
            </w:pict>
          </mc:Fallback>
        </mc:AlternateContent>
      </w:r>
      <w:r w:rsidR="00301BD0" w:rsidRPr="003278BA">
        <w:rPr>
          <w:noProof/>
          <w:sz w:val="40"/>
          <w:szCs w:val="40"/>
        </w:rPr>
        <mc:AlternateContent>
          <mc:Choice Requires="wps">
            <w:drawing>
              <wp:anchor distT="0" distB="0" distL="114300" distR="114300" simplePos="0" relativeHeight="251365376" behindDoc="0" locked="0" layoutInCell="1" allowOverlap="1" wp14:anchorId="45775E7D" wp14:editId="0344315C">
                <wp:simplePos x="0" y="0"/>
                <wp:positionH relativeFrom="column">
                  <wp:posOffset>2308860</wp:posOffset>
                </wp:positionH>
                <wp:positionV relativeFrom="paragraph">
                  <wp:posOffset>4112895</wp:posOffset>
                </wp:positionV>
                <wp:extent cx="4064635" cy="1224280"/>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4064635" cy="1224280"/>
                        </a:xfrm>
                        <a:prstGeom prst="rect">
                          <a:avLst/>
                        </a:prstGeom>
                        <a:noFill/>
                        <a:ln w="6350">
                          <a:noFill/>
                        </a:ln>
                      </wps:spPr>
                      <wps:txbx>
                        <w:txbxContent>
                          <w:p w14:paraId="69F97B59" w14:textId="14C5FBEA" w:rsidR="00C06C5C" w:rsidRPr="003278BA" w:rsidRDefault="00185D01" w:rsidP="00282BF4">
                            <w:pPr>
                              <w:rPr>
                                <w:rFonts w:asciiTheme="majorHAnsi" w:eastAsiaTheme="majorEastAsia" w:hAnsiTheme="majorHAnsi" w:cstheme="majorBidi"/>
                                <w:b/>
                                <w:bCs/>
                                <w:noProof/>
                                <w:spacing w:val="-10"/>
                                <w:kern w:val="28"/>
                                <w:sz w:val="14"/>
                                <w:szCs w:val="14"/>
                                <w:u w:val="single"/>
                              </w:rPr>
                            </w:pPr>
                            <w:r w:rsidRPr="003278BA">
                              <w:rPr>
                                <w:rFonts w:asciiTheme="majorHAnsi" w:eastAsiaTheme="majorEastAsia" w:hAnsiTheme="majorHAnsi" w:cstheme="majorBidi"/>
                                <w:b/>
                                <w:bCs/>
                                <w:noProof/>
                                <w:spacing w:val="-10"/>
                                <w:kern w:val="28"/>
                                <w:sz w:val="14"/>
                                <w:szCs w:val="14"/>
                                <w:u w:val="single"/>
                              </w:rPr>
                              <w:t>Can BCI restore mobility movements for paralayzed people?</w:t>
                            </w:r>
                          </w:p>
                          <w:p w14:paraId="5948CC08" w14:textId="0E1CEAFB" w:rsidR="00282BF4" w:rsidRPr="00440322" w:rsidRDefault="00D17C14" w:rsidP="00282BF4">
                            <w:pPr>
                              <w:rPr>
                                <w:sz w:val="12"/>
                                <w:szCs w:val="12"/>
                              </w:rPr>
                            </w:pPr>
                            <w:r>
                              <w:rPr>
                                <w:sz w:val="12"/>
                                <w:szCs w:val="12"/>
                              </w:rPr>
                              <w:t>In figure 5,</w:t>
                            </w:r>
                            <w:r w:rsidR="00E73AD2">
                              <w:rPr>
                                <w:sz w:val="12"/>
                                <w:szCs w:val="12"/>
                              </w:rPr>
                              <w:t xml:space="preserve"> </w:t>
                            </w:r>
                            <w:r w:rsidR="008404CC" w:rsidRPr="008404CC">
                              <w:rPr>
                                <w:sz w:val="12"/>
                                <w:szCs w:val="12"/>
                              </w:rPr>
                              <w:t xml:space="preserve">researchers implanted a tiny electrode chip </w:t>
                            </w:r>
                            <w:r w:rsidR="00E73AD2">
                              <w:rPr>
                                <w:sz w:val="12"/>
                                <w:szCs w:val="12"/>
                              </w:rPr>
                              <w:t>as small as a baby aspirin</w:t>
                            </w:r>
                            <w:r w:rsidR="00031F6C">
                              <w:rPr>
                                <w:sz w:val="12"/>
                                <w:szCs w:val="12"/>
                              </w:rPr>
                              <w:t xml:space="preserve"> into the brain of a patient with a </w:t>
                            </w:r>
                            <w:r w:rsidR="00A70750" w:rsidRPr="00A70750">
                              <w:rPr>
                                <w:sz w:val="12"/>
                                <w:szCs w:val="12"/>
                              </w:rPr>
                              <w:t>neurological disease</w:t>
                            </w:r>
                            <w:r w:rsidR="004C7D32">
                              <w:rPr>
                                <w:sz w:val="12"/>
                                <w:szCs w:val="12"/>
                              </w:rPr>
                              <w:t xml:space="preserve">, who </w:t>
                            </w:r>
                            <w:r w:rsidR="004C7D32" w:rsidRPr="004C7D32">
                              <w:rPr>
                                <w:sz w:val="12"/>
                                <w:szCs w:val="12"/>
                              </w:rPr>
                              <w:t xml:space="preserve">suffered </w:t>
                            </w:r>
                            <w:r w:rsidR="004C7D32">
                              <w:rPr>
                                <w:sz w:val="12"/>
                                <w:szCs w:val="12"/>
                              </w:rPr>
                              <w:t>a stroke</w:t>
                            </w:r>
                            <w:r w:rsidR="004C7D32" w:rsidRPr="004C7D32">
                              <w:rPr>
                                <w:sz w:val="12"/>
                                <w:szCs w:val="12"/>
                              </w:rPr>
                              <w:t xml:space="preserve"> in </w:t>
                            </w:r>
                            <w:r w:rsidR="004C7D32">
                              <w:rPr>
                                <w:sz w:val="12"/>
                                <w:szCs w:val="12"/>
                              </w:rPr>
                              <w:t>her</w:t>
                            </w:r>
                            <w:r w:rsidR="004C7D32" w:rsidRPr="004C7D32">
                              <w:rPr>
                                <w:sz w:val="12"/>
                                <w:szCs w:val="12"/>
                              </w:rPr>
                              <w:t xml:space="preserve"> brain stem</w:t>
                            </w:r>
                            <w:r w:rsidR="004C7D32">
                              <w:rPr>
                                <w:sz w:val="12"/>
                                <w:szCs w:val="12"/>
                              </w:rPr>
                              <w:t xml:space="preserve"> t</w:t>
                            </w:r>
                            <w:r w:rsidR="004C7D32" w:rsidRPr="004C7D32">
                              <w:rPr>
                                <w:sz w:val="12"/>
                                <w:szCs w:val="12"/>
                              </w:rPr>
                              <w:t xml:space="preserve">hat left </w:t>
                            </w:r>
                            <w:r w:rsidR="004C7D32">
                              <w:rPr>
                                <w:sz w:val="12"/>
                                <w:szCs w:val="12"/>
                              </w:rPr>
                              <w:t>her</w:t>
                            </w:r>
                            <w:r w:rsidR="004C7D32" w:rsidRPr="004C7D32">
                              <w:rPr>
                                <w:sz w:val="12"/>
                                <w:szCs w:val="12"/>
                              </w:rPr>
                              <w:t xml:space="preserve"> in a “locked-in” state. </w:t>
                            </w:r>
                            <w:r w:rsidR="00690E31">
                              <w:rPr>
                                <w:sz w:val="12"/>
                                <w:szCs w:val="12"/>
                              </w:rPr>
                              <w:t>[</w:t>
                            </w:r>
                            <w:r w:rsidR="000E1C60">
                              <w:rPr>
                                <w:sz w:val="12"/>
                                <w:szCs w:val="12"/>
                              </w:rPr>
                              <w:t>7</w:t>
                            </w:r>
                            <w:r w:rsidR="00690E31">
                              <w:rPr>
                                <w:sz w:val="12"/>
                                <w:szCs w:val="12"/>
                              </w:rPr>
                              <w:t xml:space="preserve">] </w:t>
                            </w:r>
                            <w:r w:rsidR="004C7D32">
                              <w:rPr>
                                <w:sz w:val="12"/>
                                <w:szCs w:val="12"/>
                              </w:rPr>
                              <w:t>This meant all</w:t>
                            </w:r>
                            <w:r w:rsidR="004C7D32" w:rsidRPr="004C7D32">
                              <w:rPr>
                                <w:sz w:val="12"/>
                                <w:szCs w:val="12"/>
                              </w:rPr>
                              <w:t xml:space="preserve"> connections to the muscles below had been severed, leaving </w:t>
                            </w:r>
                            <w:r w:rsidR="004C7D32">
                              <w:rPr>
                                <w:sz w:val="12"/>
                                <w:szCs w:val="12"/>
                              </w:rPr>
                              <w:t xml:space="preserve">her paralyzed </w:t>
                            </w:r>
                            <w:r w:rsidR="004C7D32" w:rsidRPr="004C7D32">
                              <w:rPr>
                                <w:sz w:val="12"/>
                                <w:szCs w:val="12"/>
                              </w:rPr>
                              <w:t>and unable to speak.</w:t>
                            </w:r>
                            <w:r w:rsidR="00213C6B">
                              <w:rPr>
                                <w:sz w:val="12"/>
                                <w:szCs w:val="12"/>
                              </w:rPr>
                              <w:t xml:space="preserve"> The chip ha</w:t>
                            </w:r>
                            <w:r w:rsidR="00393F49">
                              <w:rPr>
                                <w:sz w:val="12"/>
                                <w:szCs w:val="12"/>
                              </w:rPr>
                              <w:t>d</w:t>
                            </w:r>
                            <w:r w:rsidR="00213C6B">
                              <w:rPr>
                                <w:sz w:val="12"/>
                                <w:szCs w:val="12"/>
                              </w:rPr>
                              <w:t xml:space="preserve"> been placed on</w:t>
                            </w:r>
                            <w:r w:rsidR="00C06C5C" w:rsidRPr="00C06C5C">
                              <w:rPr>
                                <w:sz w:val="12"/>
                                <w:szCs w:val="12"/>
                              </w:rPr>
                              <w:t xml:space="preserve"> motor cortex </w:t>
                            </w:r>
                            <w:r w:rsidR="00213C6B">
                              <w:rPr>
                                <w:sz w:val="12"/>
                                <w:szCs w:val="12"/>
                              </w:rPr>
                              <w:t xml:space="preserve">which </w:t>
                            </w:r>
                            <w:r w:rsidR="00C06C5C" w:rsidRPr="00C06C5C">
                              <w:rPr>
                                <w:sz w:val="12"/>
                                <w:szCs w:val="12"/>
                              </w:rPr>
                              <w:t>is an area within the cerebral cortex of the brain that is involved in the planning, control, and execution of voluntary movements</w:t>
                            </w:r>
                            <w:r w:rsidR="00797B43">
                              <w:rPr>
                                <w:sz w:val="12"/>
                                <w:szCs w:val="12"/>
                              </w:rPr>
                              <w:t xml:space="preserve">. </w:t>
                            </w:r>
                            <w:r w:rsidR="009B3539">
                              <w:rPr>
                                <w:sz w:val="12"/>
                                <w:szCs w:val="12"/>
                              </w:rPr>
                              <w:t xml:space="preserve">[5] </w:t>
                            </w:r>
                            <w:r w:rsidR="00797B43">
                              <w:rPr>
                                <w:sz w:val="12"/>
                                <w:szCs w:val="12"/>
                              </w:rPr>
                              <w:t xml:space="preserve">Doing this allows the chip to detect the signals </w:t>
                            </w:r>
                            <w:r w:rsidR="004B368B">
                              <w:rPr>
                                <w:sz w:val="12"/>
                                <w:szCs w:val="12"/>
                              </w:rPr>
                              <w:t>generated from the perso</w:t>
                            </w:r>
                            <w:r w:rsidR="00306749">
                              <w:rPr>
                                <w:sz w:val="12"/>
                                <w:szCs w:val="12"/>
                              </w:rPr>
                              <w:t>n</w:t>
                            </w:r>
                            <w:r w:rsidR="004B368B">
                              <w:rPr>
                                <w:sz w:val="12"/>
                                <w:szCs w:val="12"/>
                              </w:rPr>
                              <w:t xml:space="preserve"> thinking a</w:t>
                            </w:r>
                            <w:r w:rsidR="00306749">
                              <w:rPr>
                                <w:sz w:val="12"/>
                                <w:szCs w:val="12"/>
                              </w:rPr>
                              <w:t xml:space="preserve"> c</w:t>
                            </w:r>
                            <w:r w:rsidR="004B368B">
                              <w:rPr>
                                <w:sz w:val="12"/>
                                <w:szCs w:val="12"/>
                              </w:rPr>
                              <w:t xml:space="preserve">ertain thought, for example </w:t>
                            </w:r>
                            <w:r w:rsidR="00306749">
                              <w:rPr>
                                <w:sz w:val="12"/>
                                <w:szCs w:val="12"/>
                              </w:rPr>
                              <w:t xml:space="preserve">in this </w:t>
                            </w:r>
                            <w:r w:rsidR="004B368B">
                              <w:rPr>
                                <w:sz w:val="12"/>
                                <w:szCs w:val="12"/>
                              </w:rPr>
                              <w:t>scenario it would be the pati</w:t>
                            </w:r>
                            <w:r w:rsidR="00306749">
                              <w:rPr>
                                <w:sz w:val="12"/>
                                <w:szCs w:val="12"/>
                              </w:rPr>
                              <w:t>ent thinking about moving her arm.</w:t>
                            </w:r>
                            <w:r w:rsidR="00165EB6">
                              <w:rPr>
                                <w:sz w:val="12"/>
                                <w:szCs w:val="12"/>
                              </w:rPr>
                              <w:t xml:space="preserve"> A computer would read these signals, interpret </w:t>
                            </w:r>
                            <w:proofErr w:type="gramStart"/>
                            <w:r w:rsidR="00165EB6">
                              <w:rPr>
                                <w:sz w:val="12"/>
                                <w:szCs w:val="12"/>
                              </w:rPr>
                              <w:t>them</w:t>
                            </w:r>
                            <w:proofErr w:type="gramEnd"/>
                            <w:r w:rsidR="00165EB6">
                              <w:rPr>
                                <w:sz w:val="12"/>
                                <w:szCs w:val="12"/>
                              </w:rPr>
                              <w:t xml:space="preserve"> and </w:t>
                            </w:r>
                            <w:r w:rsidR="00612B3E">
                              <w:rPr>
                                <w:sz w:val="12"/>
                                <w:szCs w:val="12"/>
                              </w:rPr>
                              <w:t xml:space="preserve">send specific messages </w:t>
                            </w:r>
                            <w:r w:rsidR="00C61B10">
                              <w:rPr>
                                <w:sz w:val="12"/>
                                <w:szCs w:val="12"/>
                              </w:rPr>
                              <w:t>to applications.</w:t>
                            </w:r>
                            <w:r w:rsidR="00653A16">
                              <w:rPr>
                                <w:sz w:val="12"/>
                                <w:szCs w:val="12"/>
                              </w:rPr>
                              <w:t xml:space="preserve"> </w:t>
                            </w:r>
                            <w:r w:rsidR="000E1C60">
                              <w:rPr>
                                <w:sz w:val="12"/>
                                <w:szCs w:val="12"/>
                              </w:rPr>
                              <w:t xml:space="preserve">[7] </w:t>
                            </w:r>
                            <w:r w:rsidR="00626BBD">
                              <w:rPr>
                                <w:sz w:val="12"/>
                                <w:szCs w:val="12"/>
                              </w:rPr>
                              <w:t>So,</w:t>
                            </w:r>
                            <w:r w:rsidR="00A932E1">
                              <w:rPr>
                                <w:sz w:val="12"/>
                                <w:szCs w:val="12"/>
                              </w:rPr>
                              <w:t xml:space="preserve"> movement signals would be sent to the robotic arm.</w:t>
                            </w:r>
                            <w:r w:rsidR="00F9648C">
                              <w:rPr>
                                <w:sz w:val="12"/>
                                <w:szCs w:val="12"/>
                              </w:rPr>
                              <w:t xml:space="preserve"> By using BCI, it allowed the</w:t>
                            </w:r>
                            <w:r w:rsidR="009C111C">
                              <w:rPr>
                                <w:sz w:val="12"/>
                                <w:szCs w:val="12"/>
                              </w:rPr>
                              <w:t xml:space="preserve"> patient to just by using her thoughts- gain </w:t>
                            </w:r>
                            <w:r w:rsidR="00CD31E8">
                              <w:rPr>
                                <w:sz w:val="12"/>
                                <w:szCs w:val="12"/>
                              </w:rPr>
                              <w:t>mobility</w:t>
                            </w:r>
                            <w:r w:rsidR="009C111C">
                              <w:rPr>
                                <w:sz w:val="12"/>
                                <w:szCs w:val="12"/>
                              </w:rPr>
                              <w:t xml:space="preserve"> </w:t>
                            </w:r>
                            <w:r w:rsidR="00111764">
                              <w:rPr>
                                <w:sz w:val="12"/>
                                <w:szCs w:val="12"/>
                              </w:rPr>
                              <w:t xml:space="preserve">in being able to </w:t>
                            </w:r>
                            <w:r w:rsidR="00626BBD">
                              <w:rPr>
                                <w:sz w:val="12"/>
                                <w:szCs w:val="12"/>
                              </w:rPr>
                              <w:t xml:space="preserve">have a drink all on her </w:t>
                            </w:r>
                            <w:r w:rsidR="00C54DF5">
                              <w:rPr>
                                <w:sz w:val="12"/>
                                <w:szCs w:val="12"/>
                              </w:rPr>
                              <w:t>for the first time in 14 years</w:t>
                            </w:r>
                            <w:r w:rsidR="00301BD0">
                              <w:rPr>
                                <w:sz w:val="12"/>
                                <w:szCs w:val="12"/>
                              </w:rPr>
                              <w:t xml:space="preserve"> (figure 5)</w:t>
                            </w:r>
                            <w:r w:rsidR="000E1C60">
                              <w:rPr>
                                <w:sz w:val="12"/>
                                <w:szCs w:val="12"/>
                              </w:rPr>
                              <w:t xml:space="preserve"> [</w:t>
                            </w:r>
                            <w:r w:rsidR="007C5DF9">
                              <w:rPr>
                                <w:sz w:val="12"/>
                                <w:szCs w:val="12"/>
                              </w:rPr>
                              <w:t>10</w:t>
                            </w:r>
                            <w:r w:rsidR="000E1C60">
                              <w:rPr>
                                <w:sz w:val="12"/>
                                <w:szCs w:val="12"/>
                              </w:rPr>
                              <w:t>]</w:t>
                            </w:r>
                            <w:r w:rsidR="00C80D3A" w:rsidRPr="00C80D3A">
                              <w:t xml:space="preserve"> </w:t>
                            </w:r>
                            <w:r w:rsidR="00EF5D07">
                              <w:rPr>
                                <w:sz w:val="12"/>
                                <w:szCs w:val="12"/>
                              </w:rPr>
                              <w:t>However</w:t>
                            </w:r>
                            <w:r w:rsidR="00EB17C8">
                              <w:rPr>
                                <w:sz w:val="12"/>
                                <w:szCs w:val="12"/>
                              </w:rPr>
                              <w:t xml:space="preserve">, not with this </w:t>
                            </w:r>
                            <w:r w:rsidR="00EF5D07">
                              <w:rPr>
                                <w:sz w:val="12"/>
                                <w:szCs w:val="12"/>
                              </w:rPr>
                              <w:t>patient, there</w:t>
                            </w:r>
                            <w:r w:rsidR="00EB17C8">
                              <w:rPr>
                                <w:sz w:val="12"/>
                                <w:szCs w:val="12"/>
                              </w:rPr>
                              <w:t xml:space="preserve"> are still</w:t>
                            </w:r>
                            <w:r w:rsidR="00C80D3A" w:rsidRPr="00C80D3A">
                              <w:rPr>
                                <w:sz w:val="12"/>
                                <w:szCs w:val="12"/>
                              </w:rPr>
                              <w:t xml:space="preserve"> effects in the brain due to viral attacks, requiring excessive training for proper usage, high cost, slow speed, lack of better sensor modality, invasive BCIs are risky since it requires neurosurgery </w:t>
                            </w:r>
                            <w:r w:rsidR="00EF5D07" w:rsidRPr="00C80D3A">
                              <w:rPr>
                                <w:sz w:val="12"/>
                                <w:szCs w:val="12"/>
                              </w:rPr>
                              <w:t>etc.</w:t>
                            </w:r>
                            <w:r w:rsidR="00080DC1">
                              <w:rPr>
                                <w:sz w:val="12"/>
                                <w:szCs w:val="12"/>
                              </w:rPr>
                              <w:t>[11]</w:t>
                            </w:r>
                            <w:r w:rsidR="00EF5D07">
                              <w:rPr>
                                <w:sz w:val="12"/>
                                <w:szCs w:val="12"/>
                              </w:rPr>
                              <w:t xml:space="preserve"> So developments in helping in the medical area are still improving.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775E7D" id="Text Box 4" o:spid="_x0000_s1030" type="#_x0000_t202" style="position:absolute;margin-left:181.8pt;margin-top:323.85pt;width:320.05pt;height:96.4pt;z-index:25136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" filled="f" stroked="f" strokeweight=".5pt">
                <v:textbox>
                  <w:txbxContent>
                    <w:p w14:paraId="69F97B59" w14:textId="14C5FBEA" w:rsidR="00C06C5C" w:rsidRPr="003278BA" w:rsidRDefault="00185D01" w:rsidP="00282BF4">
                      <w:pPr>
                        <w:rPr>
                          <w:rFonts w:asciiTheme="majorHAnsi" w:eastAsiaTheme="majorEastAsia" w:hAnsiTheme="majorHAnsi" w:cstheme="majorBidi"/>
                          <w:b/>
                          <w:bCs/>
                          <w:noProof/>
                          <w:spacing w:val="-10"/>
                          <w:kern w:val="28"/>
                          <w:sz w:val="14"/>
                          <w:szCs w:val="14"/>
                          <w:u w:val="single"/>
                        </w:rPr>
                      </w:pPr>
                      <w:r w:rsidRPr="003278BA">
                        <w:rPr>
                          <w:rFonts w:asciiTheme="majorHAnsi" w:eastAsiaTheme="majorEastAsia" w:hAnsiTheme="majorHAnsi" w:cstheme="majorBidi"/>
                          <w:b/>
                          <w:bCs/>
                          <w:noProof/>
                          <w:spacing w:val="-10"/>
                          <w:kern w:val="28"/>
                          <w:sz w:val="14"/>
                          <w:szCs w:val="14"/>
                          <w:u w:val="single"/>
                        </w:rPr>
                        <w:t>Can BCI restore mobility movements for paralayzed people?</w:t>
                      </w:r>
                    </w:p>
                    <w:p w14:paraId="5948CC08" w14:textId="0E1CEAFB" w:rsidR="00282BF4" w:rsidRPr="00440322" w:rsidRDefault="00D17C14" w:rsidP="00282BF4">
                      <w:pPr>
                        <w:rPr>
                          <w:sz w:val="12"/>
                          <w:szCs w:val="12"/>
                        </w:rPr>
                      </w:pPr>
                      <w:r>
                        <w:rPr>
                          <w:sz w:val="12"/>
                          <w:szCs w:val="12"/>
                        </w:rPr>
                        <w:t>In figure 5,</w:t>
                      </w:r>
                      <w:r w:rsidR="00E73AD2">
                        <w:rPr>
                          <w:sz w:val="12"/>
                          <w:szCs w:val="12"/>
                        </w:rPr>
                        <w:t xml:space="preserve"> </w:t>
                      </w:r>
                      <w:r w:rsidR="008404CC" w:rsidRPr="008404CC">
                        <w:rPr>
                          <w:sz w:val="12"/>
                          <w:szCs w:val="12"/>
                        </w:rPr>
                        <w:t xml:space="preserve">researchers implanted a tiny electrode chip </w:t>
                      </w:r>
                      <w:r w:rsidR="00E73AD2">
                        <w:rPr>
                          <w:sz w:val="12"/>
                          <w:szCs w:val="12"/>
                        </w:rPr>
                        <w:t>as small as a baby aspirin</w:t>
                      </w:r>
                      <w:r w:rsidR="00031F6C">
                        <w:rPr>
                          <w:sz w:val="12"/>
                          <w:szCs w:val="12"/>
                        </w:rPr>
                        <w:t xml:space="preserve"> into the brain of a patient with a </w:t>
                      </w:r>
                      <w:r w:rsidR="00A70750" w:rsidRPr="00A70750">
                        <w:rPr>
                          <w:sz w:val="12"/>
                          <w:szCs w:val="12"/>
                        </w:rPr>
                        <w:t>neurological disease</w:t>
                      </w:r>
                      <w:r w:rsidR="004C7D32">
                        <w:rPr>
                          <w:sz w:val="12"/>
                          <w:szCs w:val="12"/>
                        </w:rPr>
                        <w:t xml:space="preserve">, who </w:t>
                      </w:r>
                      <w:r w:rsidR="004C7D32" w:rsidRPr="004C7D32">
                        <w:rPr>
                          <w:sz w:val="12"/>
                          <w:szCs w:val="12"/>
                        </w:rPr>
                        <w:t xml:space="preserve">suffered </w:t>
                      </w:r>
                      <w:r w:rsidR="004C7D32">
                        <w:rPr>
                          <w:sz w:val="12"/>
                          <w:szCs w:val="12"/>
                        </w:rPr>
                        <w:t>a stroke</w:t>
                      </w:r>
                      <w:r w:rsidR="004C7D32" w:rsidRPr="004C7D32">
                        <w:rPr>
                          <w:sz w:val="12"/>
                          <w:szCs w:val="12"/>
                        </w:rPr>
                        <w:t xml:space="preserve"> in </w:t>
                      </w:r>
                      <w:r w:rsidR="004C7D32">
                        <w:rPr>
                          <w:sz w:val="12"/>
                          <w:szCs w:val="12"/>
                        </w:rPr>
                        <w:t>her</w:t>
                      </w:r>
                      <w:r w:rsidR="004C7D32" w:rsidRPr="004C7D32">
                        <w:rPr>
                          <w:sz w:val="12"/>
                          <w:szCs w:val="12"/>
                        </w:rPr>
                        <w:t xml:space="preserve"> brain stem</w:t>
                      </w:r>
                      <w:r w:rsidR="004C7D32">
                        <w:rPr>
                          <w:sz w:val="12"/>
                          <w:szCs w:val="12"/>
                        </w:rPr>
                        <w:t xml:space="preserve"> t</w:t>
                      </w:r>
                      <w:r w:rsidR="004C7D32" w:rsidRPr="004C7D32">
                        <w:rPr>
                          <w:sz w:val="12"/>
                          <w:szCs w:val="12"/>
                        </w:rPr>
                        <w:t xml:space="preserve">hat left </w:t>
                      </w:r>
                      <w:r w:rsidR="004C7D32">
                        <w:rPr>
                          <w:sz w:val="12"/>
                          <w:szCs w:val="12"/>
                        </w:rPr>
                        <w:t>her</w:t>
                      </w:r>
                      <w:r w:rsidR="004C7D32" w:rsidRPr="004C7D32">
                        <w:rPr>
                          <w:sz w:val="12"/>
                          <w:szCs w:val="12"/>
                        </w:rPr>
                        <w:t xml:space="preserve"> in a “locked-in” state. </w:t>
                      </w:r>
                      <w:r w:rsidR="00690E31">
                        <w:rPr>
                          <w:sz w:val="12"/>
                          <w:szCs w:val="12"/>
                        </w:rPr>
                        <w:t>[</w:t>
                      </w:r>
                      <w:r w:rsidR="000E1C60">
                        <w:rPr>
                          <w:sz w:val="12"/>
                          <w:szCs w:val="12"/>
                        </w:rPr>
                        <w:t>7</w:t>
                      </w:r>
                      <w:r w:rsidR="00690E31">
                        <w:rPr>
                          <w:sz w:val="12"/>
                          <w:szCs w:val="12"/>
                        </w:rPr>
                        <w:t xml:space="preserve">] </w:t>
                      </w:r>
                      <w:r w:rsidR="004C7D32">
                        <w:rPr>
                          <w:sz w:val="12"/>
                          <w:szCs w:val="12"/>
                        </w:rPr>
                        <w:t>This meant all</w:t>
                      </w:r>
                      <w:r w:rsidR="004C7D32" w:rsidRPr="004C7D32">
                        <w:rPr>
                          <w:sz w:val="12"/>
                          <w:szCs w:val="12"/>
                        </w:rPr>
                        <w:t xml:space="preserve"> connections to the muscles below had been severed, leaving </w:t>
                      </w:r>
                      <w:r w:rsidR="004C7D32">
                        <w:rPr>
                          <w:sz w:val="12"/>
                          <w:szCs w:val="12"/>
                        </w:rPr>
                        <w:t xml:space="preserve">her paralyzed </w:t>
                      </w:r>
                      <w:r w:rsidR="004C7D32" w:rsidRPr="004C7D32">
                        <w:rPr>
                          <w:sz w:val="12"/>
                          <w:szCs w:val="12"/>
                        </w:rPr>
                        <w:t>and unable to speak.</w:t>
                      </w:r>
                      <w:r w:rsidR="00213C6B">
                        <w:rPr>
                          <w:sz w:val="12"/>
                          <w:szCs w:val="12"/>
                        </w:rPr>
                        <w:t xml:space="preserve"> The chip ha</w:t>
                      </w:r>
                      <w:r w:rsidR="00393F49">
                        <w:rPr>
                          <w:sz w:val="12"/>
                          <w:szCs w:val="12"/>
                        </w:rPr>
                        <w:t>d</w:t>
                      </w:r>
                      <w:r w:rsidR="00213C6B">
                        <w:rPr>
                          <w:sz w:val="12"/>
                          <w:szCs w:val="12"/>
                        </w:rPr>
                        <w:t xml:space="preserve"> been placed on</w:t>
                      </w:r>
                      <w:r w:rsidR="00C06C5C" w:rsidRPr="00C06C5C">
                        <w:rPr>
                          <w:sz w:val="12"/>
                          <w:szCs w:val="12"/>
                        </w:rPr>
                        <w:t xml:space="preserve"> motor cortex </w:t>
                      </w:r>
                      <w:r w:rsidR="00213C6B">
                        <w:rPr>
                          <w:sz w:val="12"/>
                          <w:szCs w:val="12"/>
                        </w:rPr>
                        <w:t xml:space="preserve">which </w:t>
                      </w:r>
                      <w:r w:rsidR="00C06C5C" w:rsidRPr="00C06C5C">
                        <w:rPr>
                          <w:sz w:val="12"/>
                          <w:szCs w:val="12"/>
                        </w:rPr>
                        <w:t>is an area within the cerebral cortex of the brain that is involved in the planning, control, and execution of voluntary movements</w:t>
                      </w:r>
                      <w:r w:rsidR="00797B43">
                        <w:rPr>
                          <w:sz w:val="12"/>
                          <w:szCs w:val="12"/>
                        </w:rPr>
                        <w:t xml:space="preserve">. </w:t>
                      </w:r>
                      <w:r w:rsidR="009B3539">
                        <w:rPr>
                          <w:sz w:val="12"/>
                          <w:szCs w:val="12"/>
                        </w:rPr>
                        <w:t xml:space="preserve">[5] </w:t>
                      </w:r>
                      <w:r w:rsidR="00797B43">
                        <w:rPr>
                          <w:sz w:val="12"/>
                          <w:szCs w:val="12"/>
                        </w:rPr>
                        <w:t xml:space="preserve">Doing this allows the chip to detect the signals </w:t>
                      </w:r>
                      <w:r w:rsidR="004B368B">
                        <w:rPr>
                          <w:sz w:val="12"/>
                          <w:szCs w:val="12"/>
                        </w:rPr>
                        <w:t>generated from the perso</w:t>
                      </w:r>
                      <w:r w:rsidR="00306749">
                        <w:rPr>
                          <w:sz w:val="12"/>
                          <w:szCs w:val="12"/>
                        </w:rPr>
                        <w:t>n</w:t>
                      </w:r>
                      <w:r w:rsidR="004B368B">
                        <w:rPr>
                          <w:sz w:val="12"/>
                          <w:szCs w:val="12"/>
                        </w:rPr>
                        <w:t xml:space="preserve"> thinking a</w:t>
                      </w:r>
                      <w:r w:rsidR="00306749">
                        <w:rPr>
                          <w:sz w:val="12"/>
                          <w:szCs w:val="12"/>
                        </w:rPr>
                        <w:t xml:space="preserve"> c</w:t>
                      </w:r>
                      <w:r w:rsidR="004B368B">
                        <w:rPr>
                          <w:sz w:val="12"/>
                          <w:szCs w:val="12"/>
                        </w:rPr>
                        <w:t xml:space="preserve">ertain thought, for example </w:t>
                      </w:r>
                      <w:r w:rsidR="00306749">
                        <w:rPr>
                          <w:sz w:val="12"/>
                          <w:szCs w:val="12"/>
                        </w:rPr>
                        <w:t xml:space="preserve">in this </w:t>
                      </w:r>
                      <w:r w:rsidR="004B368B">
                        <w:rPr>
                          <w:sz w:val="12"/>
                          <w:szCs w:val="12"/>
                        </w:rPr>
                        <w:t>scenario it would be the pati</w:t>
                      </w:r>
                      <w:r w:rsidR="00306749">
                        <w:rPr>
                          <w:sz w:val="12"/>
                          <w:szCs w:val="12"/>
                        </w:rPr>
                        <w:t>ent thinking about moving her arm.</w:t>
                      </w:r>
                      <w:r w:rsidR="00165EB6">
                        <w:rPr>
                          <w:sz w:val="12"/>
                          <w:szCs w:val="12"/>
                        </w:rPr>
                        <w:t xml:space="preserve"> A computer would read these signals, interpret </w:t>
                      </w:r>
                      <w:proofErr w:type="gramStart"/>
                      <w:r w:rsidR="00165EB6">
                        <w:rPr>
                          <w:sz w:val="12"/>
                          <w:szCs w:val="12"/>
                        </w:rPr>
                        <w:t>them</w:t>
                      </w:r>
                      <w:proofErr w:type="gramEnd"/>
                      <w:r w:rsidR="00165EB6">
                        <w:rPr>
                          <w:sz w:val="12"/>
                          <w:szCs w:val="12"/>
                        </w:rPr>
                        <w:t xml:space="preserve"> and </w:t>
                      </w:r>
                      <w:r w:rsidR="00612B3E">
                        <w:rPr>
                          <w:sz w:val="12"/>
                          <w:szCs w:val="12"/>
                        </w:rPr>
                        <w:t xml:space="preserve">send specific messages </w:t>
                      </w:r>
                      <w:r w:rsidR="00C61B10">
                        <w:rPr>
                          <w:sz w:val="12"/>
                          <w:szCs w:val="12"/>
                        </w:rPr>
                        <w:t>to applications.</w:t>
                      </w:r>
                      <w:r w:rsidR="00653A16">
                        <w:rPr>
                          <w:sz w:val="12"/>
                          <w:szCs w:val="12"/>
                        </w:rPr>
                        <w:t xml:space="preserve"> </w:t>
                      </w:r>
                      <w:r w:rsidR="000E1C60">
                        <w:rPr>
                          <w:sz w:val="12"/>
                          <w:szCs w:val="12"/>
                        </w:rPr>
                        <w:t xml:space="preserve">[7] </w:t>
                      </w:r>
                      <w:r w:rsidR="00626BBD">
                        <w:rPr>
                          <w:sz w:val="12"/>
                          <w:szCs w:val="12"/>
                        </w:rPr>
                        <w:t>So,</w:t>
                      </w:r>
                      <w:r w:rsidR="00A932E1">
                        <w:rPr>
                          <w:sz w:val="12"/>
                          <w:szCs w:val="12"/>
                        </w:rPr>
                        <w:t xml:space="preserve"> movement signals would be sent to the robotic arm.</w:t>
                      </w:r>
                      <w:r w:rsidR="00F9648C">
                        <w:rPr>
                          <w:sz w:val="12"/>
                          <w:szCs w:val="12"/>
                        </w:rPr>
                        <w:t xml:space="preserve"> By using BCI, it allowed the</w:t>
                      </w:r>
                      <w:r w:rsidR="009C111C">
                        <w:rPr>
                          <w:sz w:val="12"/>
                          <w:szCs w:val="12"/>
                        </w:rPr>
                        <w:t xml:space="preserve"> patient to just by using her thoughts- gain </w:t>
                      </w:r>
                      <w:r w:rsidR="00CD31E8">
                        <w:rPr>
                          <w:sz w:val="12"/>
                          <w:szCs w:val="12"/>
                        </w:rPr>
                        <w:t>mobility</w:t>
                      </w:r>
                      <w:r w:rsidR="009C111C">
                        <w:rPr>
                          <w:sz w:val="12"/>
                          <w:szCs w:val="12"/>
                        </w:rPr>
                        <w:t xml:space="preserve"> </w:t>
                      </w:r>
                      <w:r w:rsidR="00111764">
                        <w:rPr>
                          <w:sz w:val="12"/>
                          <w:szCs w:val="12"/>
                        </w:rPr>
                        <w:t xml:space="preserve">in being able to </w:t>
                      </w:r>
                      <w:r w:rsidR="00626BBD">
                        <w:rPr>
                          <w:sz w:val="12"/>
                          <w:szCs w:val="12"/>
                        </w:rPr>
                        <w:t xml:space="preserve">have a drink all on her </w:t>
                      </w:r>
                      <w:r w:rsidR="00C54DF5">
                        <w:rPr>
                          <w:sz w:val="12"/>
                          <w:szCs w:val="12"/>
                        </w:rPr>
                        <w:t>for the first time in 14 years</w:t>
                      </w:r>
                      <w:r w:rsidR="00301BD0">
                        <w:rPr>
                          <w:sz w:val="12"/>
                          <w:szCs w:val="12"/>
                        </w:rPr>
                        <w:t xml:space="preserve"> (figure 5)</w:t>
                      </w:r>
                      <w:r w:rsidR="000E1C60">
                        <w:rPr>
                          <w:sz w:val="12"/>
                          <w:szCs w:val="12"/>
                        </w:rPr>
                        <w:t xml:space="preserve"> [</w:t>
                      </w:r>
                      <w:r w:rsidR="007C5DF9">
                        <w:rPr>
                          <w:sz w:val="12"/>
                          <w:szCs w:val="12"/>
                        </w:rPr>
                        <w:t>10</w:t>
                      </w:r>
                      <w:r w:rsidR="000E1C60">
                        <w:rPr>
                          <w:sz w:val="12"/>
                          <w:szCs w:val="12"/>
                        </w:rPr>
                        <w:t>]</w:t>
                      </w:r>
                      <w:r w:rsidR="00C80D3A" w:rsidRPr="00C80D3A">
                        <w:t xml:space="preserve"> </w:t>
                      </w:r>
                      <w:r w:rsidR="00EF5D07">
                        <w:rPr>
                          <w:sz w:val="12"/>
                          <w:szCs w:val="12"/>
                        </w:rPr>
                        <w:t>However</w:t>
                      </w:r>
                      <w:r w:rsidR="00EB17C8">
                        <w:rPr>
                          <w:sz w:val="12"/>
                          <w:szCs w:val="12"/>
                        </w:rPr>
                        <w:t xml:space="preserve">, not with this </w:t>
                      </w:r>
                      <w:r w:rsidR="00EF5D07">
                        <w:rPr>
                          <w:sz w:val="12"/>
                          <w:szCs w:val="12"/>
                        </w:rPr>
                        <w:t>patient, there</w:t>
                      </w:r>
                      <w:r w:rsidR="00EB17C8">
                        <w:rPr>
                          <w:sz w:val="12"/>
                          <w:szCs w:val="12"/>
                        </w:rPr>
                        <w:t xml:space="preserve"> are still</w:t>
                      </w:r>
                      <w:r w:rsidR="00C80D3A" w:rsidRPr="00C80D3A">
                        <w:rPr>
                          <w:sz w:val="12"/>
                          <w:szCs w:val="12"/>
                        </w:rPr>
                        <w:t xml:space="preserve"> effects in the brain due to viral attacks, requiring excessive training for proper usage, high cost, slow speed, lack of better sensor modality, invasive BCIs are risky since it requires neurosurgery </w:t>
                      </w:r>
                      <w:r w:rsidR="00EF5D07" w:rsidRPr="00C80D3A">
                        <w:rPr>
                          <w:sz w:val="12"/>
                          <w:szCs w:val="12"/>
                        </w:rPr>
                        <w:t>etc.</w:t>
                      </w:r>
                      <w:r w:rsidR="00080DC1">
                        <w:rPr>
                          <w:sz w:val="12"/>
                          <w:szCs w:val="12"/>
                        </w:rPr>
                        <w:t>[11]</w:t>
                      </w:r>
                      <w:r w:rsidR="00EF5D07">
                        <w:rPr>
                          <w:sz w:val="12"/>
                          <w:szCs w:val="12"/>
                        </w:rPr>
                        <w:t xml:space="preserve"> So developments in helping in the medical area are still improving.</w:t>
                      </w:r>
                    </w:p>
                  </w:txbxContent>
                </v:textbox>
                <w10:wrap type="square"/>
              </v:shape>
            </w:pict>
          </mc:Fallback>
        </mc:AlternateContent>
      </w:r>
      <w:r w:rsidR="00301BD0" w:rsidRPr="003278BA">
        <w:rPr>
          <w:noProof/>
          <w:sz w:val="48"/>
          <w:szCs w:val="48"/>
        </w:rPr>
        <mc:AlternateContent>
          <mc:Choice Requires="wps">
            <w:drawing>
              <wp:anchor distT="0" distB="0" distL="114300" distR="114300" simplePos="0" relativeHeight="251750400" behindDoc="0" locked="0" layoutInCell="1" allowOverlap="1" wp14:anchorId="1523ED13" wp14:editId="2CAA841E">
                <wp:simplePos x="0" y="0"/>
                <wp:positionH relativeFrom="column">
                  <wp:posOffset>2274392</wp:posOffset>
                </wp:positionH>
                <wp:positionV relativeFrom="paragraph">
                  <wp:posOffset>6920154</wp:posOffset>
                </wp:positionV>
                <wp:extent cx="2142698" cy="32766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2142698" cy="327660"/>
                        </a:xfrm>
                        <a:prstGeom prst="rect">
                          <a:avLst/>
                        </a:prstGeom>
                        <a:solidFill>
                          <a:schemeClr val="lt1"/>
                        </a:solidFill>
                        <a:ln w="6350">
                          <a:noFill/>
                        </a:ln>
                      </wps:spPr>
                      <wps:txbx>
                        <w:txbxContent>
                          <w:p w14:paraId="2FCBA205" w14:textId="6AFCBE4F" w:rsidR="00E71815" w:rsidRPr="00E71815" w:rsidRDefault="001128F0">
                            <w:pPr>
                              <w:rPr>
                                <w:sz w:val="10"/>
                                <w:szCs w:val="10"/>
                              </w:rPr>
                            </w:pPr>
                            <w:r>
                              <w:rPr>
                                <w:sz w:val="10"/>
                                <w:szCs w:val="10"/>
                              </w:rPr>
                              <w:t xml:space="preserve">Fig.3. </w:t>
                            </w:r>
                            <w:r w:rsidR="00E71815" w:rsidRPr="00E71815">
                              <w:rPr>
                                <w:sz w:val="10"/>
                                <w:szCs w:val="10"/>
                              </w:rPr>
                              <w:t>ECOG</w:t>
                            </w:r>
                            <w:r w:rsidR="00CD15C2">
                              <w:rPr>
                                <w:sz w:val="10"/>
                                <w:szCs w:val="10"/>
                              </w:rPr>
                              <w:t>,</w:t>
                            </w:r>
                            <w:r w:rsidR="00E71815">
                              <w:rPr>
                                <w:sz w:val="10"/>
                                <w:szCs w:val="10"/>
                              </w:rPr>
                              <w:t xml:space="preserve"> semi-</w:t>
                            </w:r>
                            <w:r>
                              <w:rPr>
                                <w:sz w:val="10"/>
                                <w:szCs w:val="10"/>
                              </w:rPr>
                              <w:t>invasive</w:t>
                            </w:r>
                            <w:r w:rsidR="00E71815">
                              <w:rPr>
                                <w:sz w:val="10"/>
                                <w:szCs w:val="10"/>
                              </w:rPr>
                              <w:t xml:space="preserve"> BCI</w:t>
                            </w:r>
                            <w:r>
                              <w:rPr>
                                <w:sz w:val="10"/>
                                <w:szCs w:val="10"/>
                              </w:rPr>
                              <w:t xml:space="preserve">. </w:t>
                            </w:r>
                            <w:r w:rsidR="00CD15C2">
                              <w:rPr>
                                <w:sz w:val="10"/>
                                <w:szCs w:val="10"/>
                              </w:rPr>
                              <w:t>E</w:t>
                            </w:r>
                            <w:r w:rsidR="00E71815" w:rsidRPr="00E71815">
                              <w:rPr>
                                <w:sz w:val="10"/>
                                <w:szCs w:val="10"/>
                              </w:rPr>
                              <w:t>lectrode plate is kept in direct contact with the brain’s surface to measure the electrical activity of the cerebral cortex.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23ED13" id="Text Box 24" o:spid="_x0000_s1031" type="#_x0000_t202" style="position:absolute;margin-left:179.1pt;margin-top:544.9pt;width:168.7pt;height:25.8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" fillcolor="white [3201]" stroked="f" strokeweight=".5pt">
                <v:textbox>
                  <w:txbxContent>
                    <w:p w14:paraId="2FCBA205" w14:textId="6AFCBE4F" w:rsidR="00E71815" w:rsidRPr="00E71815" w:rsidRDefault="001128F0">
                      <w:pPr>
                        <w:rPr>
                          <w:sz w:val="10"/>
                          <w:szCs w:val="10"/>
                        </w:rPr>
                      </w:pPr>
                      <w:r>
                        <w:rPr>
                          <w:sz w:val="10"/>
                          <w:szCs w:val="10"/>
                        </w:rPr>
                        <w:t xml:space="preserve">Fig.3. </w:t>
                      </w:r>
                      <w:r w:rsidR="00E71815" w:rsidRPr="00E71815">
                        <w:rPr>
                          <w:sz w:val="10"/>
                          <w:szCs w:val="10"/>
                        </w:rPr>
                        <w:t>ECOG</w:t>
                      </w:r>
                      <w:r w:rsidR="00CD15C2">
                        <w:rPr>
                          <w:sz w:val="10"/>
                          <w:szCs w:val="10"/>
                        </w:rPr>
                        <w:t>,</w:t>
                      </w:r>
                      <w:r w:rsidR="00E71815">
                        <w:rPr>
                          <w:sz w:val="10"/>
                          <w:szCs w:val="10"/>
                        </w:rPr>
                        <w:t xml:space="preserve"> semi-</w:t>
                      </w:r>
                      <w:r>
                        <w:rPr>
                          <w:sz w:val="10"/>
                          <w:szCs w:val="10"/>
                        </w:rPr>
                        <w:t>invasive</w:t>
                      </w:r>
                      <w:r w:rsidR="00E71815">
                        <w:rPr>
                          <w:sz w:val="10"/>
                          <w:szCs w:val="10"/>
                        </w:rPr>
                        <w:t xml:space="preserve"> BCI</w:t>
                      </w:r>
                      <w:r>
                        <w:rPr>
                          <w:sz w:val="10"/>
                          <w:szCs w:val="10"/>
                        </w:rPr>
                        <w:t xml:space="preserve">. </w:t>
                      </w:r>
                      <w:r w:rsidR="00CD15C2">
                        <w:rPr>
                          <w:sz w:val="10"/>
                          <w:szCs w:val="10"/>
                        </w:rPr>
                        <w:t>E</w:t>
                      </w:r>
                      <w:r w:rsidR="00E71815" w:rsidRPr="00E71815">
                        <w:rPr>
                          <w:sz w:val="10"/>
                          <w:szCs w:val="10"/>
                        </w:rPr>
                        <w:t>lectrode plate is kept in direct contact with the brain’s surface to measure the electrical activity of the cerebral cortex.</w:t>
                      </w:r>
                    </w:p>
                  </w:txbxContent>
                </v:textbox>
              </v:shape>
            </w:pict>
          </mc:Fallback>
        </mc:AlternateContent>
      </w:r>
      <w:r w:rsidR="00301BD0" w:rsidRPr="003278BA">
        <w:rPr>
          <w:noProof/>
          <w:sz w:val="48"/>
          <w:szCs w:val="48"/>
        </w:rPr>
        <mc:AlternateContent>
          <mc:Choice Requires="wps">
            <w:drawing>
              <wp:anchor distT="0" distB="0" distL="114300" distR="114300" simplePos="0" relativeHeight="251703296" behindDoc="0" locked="0" layoutInCell="1" allowOverlap="1" wp14:anchorId="0EE05C86" wp14:editId="36951FAB">
                <wp:simplePos x="0" y="0"/>
                <wp:positionH relativeFrom="page">
                  <wp:posOffset>5247183</wp:posOffset>
                </wp:positionH>
                <wp:positionV relativeFrom="paragraph">
                  <wp:posOffset>6919747</wp:posOffset>
                </wp:positionV>
                <wp:extent cx="2178694" cy="330835"/>
                <wp:effectExtent l="0" t="0" r="0" b="0"/>
                <wp:wrapNone/>
                <wp:docPr id="18" name="Text Box 18"/>
                <wp:cNvGraphicFramePr/>
                <a:graphic xmlns:a="http://schemas.openxmlformats.org/drawingml/2006/main">
                  <a:graphicData uri="http://schemas.microsoft.com/office/word/2010/wordprocessingShape">
                    <wps:wsp>
                      <wps:cNvSpPr txBox="1"/>
                      <wps:spPr>
                        <a:xfrm>
                          <a:off x="0" y="0"/>
                          <a:ext cx="2178694" cy="330835"/>
                        </a:xfrm>
                        <a:prstGeom prst="rect">
                          <a:avLst/>
                        </a:prstGeom>
                        <a:noFill/>
                        <a:ln w="6350">
                          <a:noFill/>
                        </a:ln>
                      </wps:spPr>
                      <wps:txbx>
                        <w:txbxContent>
                          <w:p w14:paraId="15C7F6D4" w14:textId="549FBA84" w:rsidR="00FF20DF" w:rsidRPr="00DE2F6B" w:rsidRDefault="00FF20DF" w:rsidP="00131AC2">
                            <w:pPr>
                              <w:rPr>
                                <w:sz w:val="10"/>
                                <w:szCs w:val="10"/>
                              </w:rPr>
                            </w:pPr>
                            <w:r w:rsidRPr="00DE2F6B">
                              <w:rPr>
                                <w:sz w:val="10"/>
                                <w:szCs w:val="10"/>
                              </w:rPr>
                              <w:t>Fig.</w:t>
                            </w:r>
                            <w:r w:rsidR="00DE2F6B" w:rsidRPr="00DE2F6B">
                              <w:rPr>
                                <w:sz w:val="10"/>
                                <w:szCs w:val="10"/>
                              </w:rPr>
                              <w:t>4.</w:t>
                            </w:r>
                            <w:r w:rsidRPr="00DE2F6B">
                              <w:rPr>
                                <w:sz w:val="10"/>
                                <w:szCs w:val="10"/>
                              </w:rPr>
                              <w:t xml:space="preserve"> </w:t>
                            </w:r>
                            <w:proofErr w:type="spellStart"/>
                            <w:r w:rsidRPr="00DE2F6B">
                              <w:rPr>
                                <w:sz w:val="10"/>
                                <w:szCs w:val="10"/>
                              </w:rPr>
                              <w:t>BrainGate</w:t>
                            </w:r>
                            <w:proofErr w:type="spellEnd"/>
                            <w:r w:rsidRPr="00DE2F6B">
                              <w:rPr>
                                <w:sz w:val="10"/>
                                <w:szCs w:val="10"/>
                              </w:rPr>
                              <w:t xml:space="preserve"> Implant: created for brain implants, specifically for implanting BCI systems and making it easier. </w:t>
                            </w:r>
                            <w:proofErr w:type="spellStart"/>
                            <w:r w:rsidR="00CD15C2">
                              <w:rPr>
                                <w:sz w:val="10"/>
                                <w:szCs w:val="10"/>
                              </w:rPr>
                              <w:t>Develoepd</w:t>
                            </w:r>
                            <w:proofErr w:type="spellEnd"/>
                            <w:r w:rsidRPr="00DE2F6B">
                              <w:rPr>
                                <w:sz w:val="10"/>
                                <w:szCs w:val="10"/>
                              </w:rPr>
                              <w:t xml:space="preserve"> by </w:t>
                            </w:r>
                            <w:proofErr w:type="spellStart"/>
                            <w:r w:rsidRPr="00DE2F6B">
                              <w:rPr>
                                <w:sz w:val="10"/>
                                <w:szCs w:val="10"/>
                              </w:rPr>
                              <w:t>Cyberkinetics</w:t>
                            </w:r>
                            <w:proofErr w:type="spellEnd"/>
                            <w:r w:rsidRPr="00DE2F6B">
                              <w:rPr>
                                <w:sz w:val="10"/>
                                <w:szCs w:val="10"/>
                              </w:rPr>
                              <w:t>.</w:t>
                            </w:r>
                            <w:r w:rsidR="00872739">
                              <w:rPr>
                                <w:sz w:val="10"/>
                                <w:szCs w:val="10"/>
                              </w:rPr>
                              <w:t xml:space="preserve"> [8]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E05C86" id="Text Box 18" o:spid="_x0000_s1032" type="#_x0000_t202" style="position:absolute;margin-left:413.15pt;margin-top:544.85pt;width:171.55pt;height:26.05pt;z-index:2517032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" filled="f" stroked="f" strokeweight=".5pt">
                <v:textbox>
                  <w:txbxContent>
                    <w:p w14:paraId="15C7F6D4" w14:textId="549FBA84" w:rsidR="00FF20DF" w:rsidRPr="00DE2F6B" w:rsidRDefault="00FF20DF" w:rsidP="00131AC2">
                      <w:pPr>
                        <w:rPr>
                          <w:sz w:val="10"/>
                          <w:szCs w:val="10"/>
                        </w:rPr>
                      </w:pPr>
                      <w:r w:rsidRPr="00DE2F6B">
                        <w:rPr>
                          <w:sz w:val="10"/>
                          <w:szCs w:val="10"/>
                        </w:rPr>
                        <w:t>Fig.</w:t>
                      </w:r>
                      <w:r w:rsidR="00DE2F6B" w:rsidRPr="00DE2F6B">
                        <w:rPr>
                          <w:sz w:val="10"/>
                          <w:szCs w:val="10"/>
                        </w:rPr>
                        <w:t>4.</w:t>
                      </w:r>
                      <w:r w:rsidRPr="00DE2F6B">
                        <w:rPr>
                          <w:sz w:val="10"/>
                          <w:szCs w:val="10"/>
                        </w:rPr>
                        <w:t xml:space="preserve"> </w:t>
                      </w:r>
                      <w:proofErr w:type="spellStart"/>
                      <w:r w:rsidRPr="00DE2F6B">
                        <w:rPr>
                          <w:sz w:val="10"/>
                          <w:szCs w:val="10"/>
                        </w:rPr>
                        <w:t>BrainGate</w:t>
                      </w:r>
                      <w:proofErr w:type="spellEnd"/>
                      <w:r w:rsidRPr="00DE2F6B">
                        <w:rPr>
                          <w:sz w:val="10"/>
                          <w:szCs w:val="10"/>
                        </w:rPr>
                        <w:t xml:space="preserve"> Implant: created for brain implants, specifically for implanting BCI systems and making it easier. </w:t>
                      </w:r>
                      <w:proofErr w:type="spellStart"/>
                      <w:r w:rsidR="00CD15C2">
                        <w:rPr>
                          <w:sz w:val="10"/>
                          <w:szCs w:val="10"/>
                        </w:rPr>
                        <w:t>Develoepd</w:t>
                      </w:r>
                      <w:proofErr w:type="spellEnd"/>
                      <w:r w:rsidRPr="00DE2F6B">
                        <w:rPr>
                          <w:sz w:val="10"/>
                          <w:szCs w:val="10"/>
                        </w:rPr>
                        <w:t xml:space="preserve"> by </w:t>
                      </w:r>
                      <w:proofErr w:type="spellStart"/>
                      <w:r w:rsidRPr="00DE2F6B">
                        <w:rPr>
                          <w:sz w:val="10"/>
                          <w:szCs w:val="10"/>
                        </w:rPr>
                        <w:t>Cyberkinetics</w:t>
                      </w:r>
                      <w:proofErr w:type="spellEnd"/>
                      <w:r w:rsidRPr="00DE2F6B">
                        <w:rPr>
                          <w:sz w:val="10"/>
                          <w:szCs w:val="10"/>
                        </w:rPr>
                        <w:t>.</w:t>
                      </w:r>
                      <w:r w:rsidR="00872739">
                        <w:rPr>
                          <w:sz w:val="10"/>
                          <w:szCs w:val="10"/>
                        </w:rPr>
                        <w:t xml:space="preserve"> [8]</w:t>
                      </w:r>
                    </w:p>
                  </w:txbxContent>
                </v:textbox>
                <w10:wrap anchorx="page"/>
              </v:shape>
            </w:pict>
          </mc:Fallback>
        </mc:AlternateContent>
      </w:r>
      <w:r w:rsidR="007F062D" w:rsidRPr="003278BA">
        <w:rPr>
          <w:noProof/>
          <w:sz w:val="36"/>
          <w:szCs w:val="36"/>
        </w:rPr>
        <mc:AlternateContent>
          <mc:Choice Requires="wps">
            <w:drawing>
              <wp:anchor distT="0" distB="0" distL="114300" distR="114300" simplePos="0" relativeHeight="251465728" behindDoc="0" locked="0" layoutInCell="1" allowOverlap="1" wp14:anchorId="76EE118D" wp14:editId="296103BD">
                <wp:simplePos x="0" y="0"/>
                <wp:positionH relativeFrom="page">
                  <wp:posOffset>96663</wp:posOffset>
                </wp:positionH>
                <wp:positionV relativeFrom="paragraph">
                  <wp:posOffset>8633831</wp:posOffset>
                </wp:positionV>
                <wp:extent cx="7329170" cy="1026597"/>
                <wp:effectExtent l="0" t="0" r="5080" b="2540"/>
                <wp:wrapNone/>
                <wp:docPr id="10" name="Text Box 10"/>
                <wp:cNvGraphicFramePr/>
                <a:graphic xmlns:a="http://schemas.openxmlformats.org/drawingml/2006/main">
                  <a:graphicData uri="http://schemas.microsoft.com/office/word/2010/wordprocessingShape">
                    <wps:wsp>
                      <wps:cNvSpPr txBox="1"/>
                      <wps:spPr>
                        <a:xfrm>
                          <a:off x="0" y="0"/>
                          <a:ext cx="7329170" cy="1026597"/>
                        </a:xfrm>
                        <a:prstGeom prst="rect">
                          <a:avLst/>
                        </a:prstGeom>
                        <a:solidFill>
                          <a:schemeClr val="lt1"/>
                        </a:solidFill>
                        <a:ln w="6350">
                          <a:noFill/>
                        </a:ln>
                      </wps:spPr>
                      <wps:txbx>
                        <w:txbxContent>
                          <w:p w14:paraId="4A50753D" w14:textId="3809C2FC" w:rsidR="00F46707" w:rsidRPr="000F4739" w:rsidRDefault="004A7EAE" w:rsidP="00734A9A">
                            <w:pPr>
                              <w:rPr>
                                <w:sz w:val="8"/>
                                <w:szCs w:val="8"/>
                              </w:rPr>
                            </w:pPr>
                            <w:r w:rsidRPr="000F4739">
                              <w:rPr>
                                <w:sz w:val="8"/>
                                <w:szCs w:val="8"/>
                              </w:rPr>
                              <w:t>[1]</w:t>
                            </w:r>
                            <w:r w:rsidR="00D4353C" w:rsidRPr="00D4353C">
                              <w:t xml:space="preserve"> </w:t>
                            </w:r>
                            <w:proofErr w:type="spellStart"/>
                            <w:r w:rsidR="00D4353C" w:rsidRPr="00D4353C">
                              <w:rPr>
                                <w:sz w:val="8"/>
                                <w:szCs w:val="8"/>
                              </w:rPr>
                              <w:t>AndrewJoseph</w:t>
                            </w:r>
                            <w:proofErr w:type="spellEnd"/>
                            <w:r w:rsidR="00D4353C" w:rsidRPr="00D4353C">
                              <w:rPr>
                                <w:sz w:val="8"/>
                                <w:szCs w:val="8"/>
                              </w:rPr>
                              <w:t>, C., 2022. BCI Guide. [online] EMOTIV. Available at: &lt;https://www.emotiv.com/bci-guide/&gt; [Accessed 3 June 2022].</w:t>
                            </w:r>
                            <w:r w:rsidR="00D4353C">
                              <w:rPr>
                                <w:sz w:val="8"/>
                                <w:szCs w:val="8"/>
                              </w:rPr>
                              <w:t xml:space="preserve"> </w:t>
                            </w:r>
                            <w:r w:rsidR="00734A9A" w:rsidRPr="000F4739">
                              <w:rPr>
                                <w:sz w:val="8"/>
                                <w:szCs w:val="8"/>
                              </w:rPr>
                              <w:t xml:space="preserve">[2] G. </w:t>
                            </w:r>
                            <w:proofErr w:type="spellStart"/>
                            <w:r w:rsidR="00734A9A" w:rsidRPr="000F4739">
                              <w:rPr>
                                <w:sz w:val="8"/>
                                <w:szCs w:val="8"/>
                              </w:rPr>
                              <w:t>Pfurtscheller</w:t>
                            </w:r>
                            <w:proofErr w:type="spellEnd"/>
                            <w:r w:rsidR="00734A9A" w:rsidRPr="000F4739">
                              <w:rPr>
                                <w:sz w:val="8"/>
                                <w:szCs w:val="8"/>
                              </w:rPr>
                              <w:t xml:space="preserve">, C. </w:t>
                            </w:r>
                            <w:proofErr w:type="spellStart"/>
                            <w:r w:rsidR="00734A9A" w:rsidRPr="000F4739">
                              <w:rPr>
                                <w:sz w:val="8"/>
                                <w:szCs w:val="8"/>
                              </w:rPr>
                              <w:t>Neuper</w:t>
                            </w:r>
                            <w:proofErr w:type="spellEnd"/>
                            <w:r w:rsidR="00734A9A" w:rsidRPr="000F4739">
                              <w:rPr>
                                <w:sz w:val="8"/>
                                <w:szCs w:val="8"/>
                              </w:rPr>
                              <w:t xml:space="preserve">, N. </w:t>
                            </w:r>
                            <w:proofErr w:type="spellStart"/>
                            <w:r w:rsidR="00734A9A" w:rsidRPr="000F4739">
                              <w:rPr>
                                <w:sz w:val="8"/>
                                <w:szCs w:val="8"/>
                              </w:rPr>
                              <w:t>Birbaumer</w:t>
                            </w:r>
                            <w:proofErr w:type="spellEnd"/>
                            <w:r w:rsidR="00734A9A" w:rsidRPr="000F4739">
                              <w:rPr>
                                <w:sz w:val="8"/>
                                <w:szCs w:val="8"/>
                              </w:rPr>
                              <w:t xml:space="preserve">. Human brain-computer interface (BCI). A. Riehle, E. </w:t>
                            </w:r>
                            <w:proofErr w:type="spellStart"/>
                            <w:r w:rsidR="00734A9A" w:rsidRPr="000F4739">
                              <w:rPr>
                                <w:sz w:val="8"/>
                                <w:szCs w:val="8"/>
                              </w:rPr>
                              <w:t>Vaadia</w:t>
                            </w:r>
                            <w:proofErr w:type="spellEnd"/>
                            <w:r w:rsidR="00734A9A" w:rsidRPr="000F4739">
                              <w:rPr>
                                <w:sz w:val="8"/>
                                <w:szCs w:val="8"/>
                              </w:rPr>
                              <w:t xml:space="preserve"> (Eds.), A distributed system for distributed functions (2005), pp. 367-401 Motor Cortex in Voluntary Movements</w:t>
                            </w:r>
                            <w:r w:rsidR="00254F5C">
                              <w:rPr>
                                <w:sz w:val="8"/>
                                <w:szCs w:val="8"/>
                              </w:rPr>
                              <w:t xml:space="preserve"> </w:t>
                            </w:r>
                            <w:r w:rsidR="00254F5C" w:rsidRPr="00254F5C">
                              <w:rPr>
                                <w:sz w:val="8"/>
                                <w:szCs w:val="8"/>
                              </w:rPr>
                              <w:t>&lt;https://www.ncbi.nlm.nih.gov/pmc/articles/PMC2891647/&gt; [</w:t>
                            </w:r>
                            <w:r w:rsidR="0066447E">
                              <w:rPr>
                                <w:sz w:val="8"/>
                                <w:szCs w:val="8"/>
                              </w:rPr>
                              <w:t>Accessed 17 May 2022]</w:t>
                            </w:r>
                            <w:r w:rsidR="00254F5C">
                              <w:rPr>
                                <w:sz w:val="8"/>
                                <w:szCs w:val="8"/>
                              </w:rPr>
                              <w:t xml:space="preserve"> </w:t>
                            </w:r>
                            <w:r w:rsidR="00CE2BE8" w:rsidRPr="000F4739">
                              <w:rPr>
                                <w:sz w:val="8"/>
                                <w:szCs w:val="8"/>
                              </w:rPr>
                              <w:t>[3]</w:t>
                            </w:r>
                            <w:r w:rsidR="00101262" w:rsidRPr="00101262">
                              <w:t xml:space="preserve"> </w:t>
                            </w:r>
                            <w:r w:rsidR="00101262" w:rsidRPr="00101262">
                              <w:rPr>
                                <w:sz w:val="8"/>
                                <w:szCs w:val="8"/>
                              </w:rPr>
                              <w:t xml:space="preserve">Vaidyanathan, V., 2022. What Is A Brain Computer </w:t>
                            </w:r>
                            <w:proofErr w:type="gramStart"/>
                            <w:r w:rsidR="00101262" w:rsidRPr="00101262">
                              <w:rPr>
                                <w:sz w:val="8"/>
                                <w:szCs w:val="8"/>
                              </w:rPr>
                              <w:t>Interface?.</w:t>
                            </w:r>
                            <w:proofErr w:type="gramEnd"/>
                            <w:r w:rsidR="00101262" w:rsidRPr="00101262">
                              <w:rPr>
                                <w:sz w:val="8"/>
                                <w:szCs w:val="8"/>
                              </w:rPr>
                              <w:t xml:space="preserve"> [online] Science ABC. Available at: &lt;https://www.scienceabc.com/innovation/what-is-a-brain-computer-interface.html#non-invasive-brain-computer-interface&gt; [Accessed 17 May 2022]</w:t>
                            </w:r>
                            <w:r w:rsidR="00E82D2D">
                              <w:rPr>
                                <w:sz w:val="8"/>
                                <w:szCs w:val="8"/>
                              </w:rPr>
                              <w:t xml:space="preserve"> </w:t>
                            </w:r>
                            <w:r w:rsidR="005E4C7E" w:rsidRPr="000F4739">
                              <w:rPr>
                                <w:sz w:val="8"/>
                                <w:szCs w:val="8"/>
                              </w:rPr>
                              <w:t>[4</w:t>
                            </w:r>
                            <w:r w:rsidR="00D92757" w:rsidRPr="000F4739">
                              <w:rPr>
                                <w:sz w:val="8"/>
                                <w:szCs w:val="8"/>
                              </w:rPr>
                              <w:t>]</w:t>
                            </w:r>
                            <w:r w:rsidR="00D92757" w:rsidRPr="000F4739">
                              <w:rPr>
                                <w:sz w:val="18"/>
                                <w:szCs w:val="18"/>
                              </w:rPr>
                              <w:t xml:space="preserve"> </w:t>
                            </w:r>
                            <w:r w:rsidR="00D92757" w:rsidRPr="000F4739">
                              <w:rPr>
                                <w:sz w:val="8"/>
                                <w:szCs w:val="8"/>
                              </w:rPr>
                              <w:t>Nicolas-Alonso, L. and Gomez-Gil, J., 2012. Brain Computer Interfaces, a Review. Sensors, [online] 12(2), pp.1211-1279. Available at: &lt;https://www.mdpi.com/1424-8220/12/2/1211/html&gt; [Accessed 4 June 2022].</w:t>
                            </w:r>
                            <w:r w:rsidR="00B12F52">
                              <w:rPr>
                                <w:sz w:val="8"/>
                                <w:szCs w:val="8"/>
                              </w:rPr>
                              <w:t xml:space="preserve"> </w:t>
                            </w:r>
                            <w:r w:rsidR="005B16ED">
                              <w:rPr>
                                <w:sz w:val="8"/>
                                <w:szCs w:val="8"/>
                              </w:rPr>
                              <w:t>[5]</w:t>
                            </w:r>
                            <w:r w:rsidR="005B16ED" w:rsidRPr="005B16ED">
                              <w:t xml:space="preserve"> </w:t>
                            </w:r>
                            <w:r w:rsidR="005B16ED" w:rsidRPr="005B16ED">
                              <w:rPr>
                                <w:sz w:val="8"/>
                                <w:szCs w:val="8"/>
                              </w:rPr>
                              <w:t>Guy-Evans, O., 2021. Motor Cortex Function and Location | Simply Psychology. [online] Simplypsychology.org. Available at: &lt;https://www.simplypsychology.org/motor-cortex.html#:~:text=The%20motor%20cortex%20is%20an%20area%20within%20the,primary%20motor%20cortex%20and%20the%20nonprimary%20motor%20cortex.&gt; [Accessed 5 June 2022].</w:t>
                            </w:r>
                            <w:r w:rsidR="00B12F52">
                              <w:rPr>
                                <w:sz w:val="8"/>
                                <w:szCs w:val="8"/>
                              </w:rPr>
                              <w:t xml:space="preserve"> </w:t>
                            </w:r>
                            <w:r w:rsidR="009B3539">
                              <w:rPr>
                                <w:sz w:val="8"/>
                                <w:szCs w:val="8"/>
                              </w:rPr>
                              <w:t>[6]</w:t>
                            </w:r>
                            <w:r w:rsidR="00AC07D9" w:rsidRPr="00AC07D9">
                              <w:t xml:space="preserve"> </w:t>
                            </w:r>
                            <w:r w:rsidR="00AC07D9" w:rsidRPr="00AC07D9">
                              <w:rPr>
                                <w:sz w:val="8"/>
                                <w:szCs w:val="8"/>
                              </w:rPr>
                              <w:t>Nicolas-Alonso, L. and Gomez-Gil, J., 2012. Brain Computer Interfaces, a Review. [online] sensors. Available at: &lt;https://www.ncbi.nlm.nih.gov/pmc/articles/PMC3304110/&gt; [Accessed 5 June 2022].</w:t>
                            </w:r>
                            <w:r w:rsidR="00B12F52">
                              <w:rPr>
                                <w:sz w:val="8"/>
                                <w:szCs w:val="8"/>
                              </w:rPr>
                              <w:t xml:space="preserve"> </w:t>
                            </w:r>
                            <w:r w:rsidR="00F46707">
                              <w:rPr>
                                <w:sz w:val="8"/>
                                <w:szCs w:val="8"/>
                              </w:rPr>
                              <w:t>[7]</w:t>
                            </w:r>
                            <w:r w:rsidR="00F46707" w:rsidRPr="00F46707">
                              <w:t xml:space="preserve"> </w:t>
                            </w:r>
                            <w:proofErr w:type="spellStart"/>
                            <w:r w:rsidR="00F46707" w:rsidRPr="00F46707">
                              <w:rPr>
                                <w:sz w:val="8"/>
                                <w:szCs w:val="8"/>
                              </w:rPr>
                              <w:t>Vastag</w:t>
                            </w:r>
                            <w:proofErr w:type="spellEnd"/>
                            <w:r w:rsidR="00F46707" w:rsidRPr="00F46707">
                              <w:rPr>
                                <w:sz w:val="8"/>
                                <w:szCs w:val="8"/>
                              </w:rPr>
                              <w:t>, B., 2012. Paralyzed woman moves robotic arm with her thoughts. [online] Washington post. Available at: &lt;https://www.washingtonpost.com/national/health-science/paralyzed-woman-moves-robotic-arm-with-her-thoughts/2012/05/16/gIQAd52hUU_story.html&gt; [Accessed 5 June 2022].</w:t>
                            </w:r>
                            <w:r w:rsidR="00E07DA7">
                              <w:rPr>
                                <w:sz w:val="8"/>
                                <w:szCs w:val="8"/>
                              </w:rPr>
                              <w:t xml:space="preserve"> [</w:t>
                            </w:r>
                            <w:r w:rsidR="004F30D9">
                              <w:rPr>
                                <w:sz w:val="8"/>
                                <w:szCs w:val="8"/>
                              </w:rPr>
                              <w:t>8]</w:t>
                            </w:r>
                            <w:r w:rsidR="004F30D9" w:rsidRPr="004F30D9">
                              <w:t xml:space="preserve"> </w:t>
                            </w:r>
                            <w:proofErr w:type="spellStart"/>
                            <w:r w:rsidR="004F30D9" w:rsidRPr="004F30D9">
                              <w:rPr>
                                <w:sz w:val="8"/>
                                <w:szCs w:val="8"/>
                              </w:rPr>
                              <w:t>Kawala-Sterniuk</w:t>
                            </w:r>
                            <w:proofErr w:type="spellEnd"/>
                            <w:r w:rsidR="004F30D9" w:rsidRPr="004F30D9">
                              <w:rPr>
                                <w:sz w:val="8"/>
                                <w:szCs w:val="8"/>
                              </w:rPr>
                              <w:t xml:space="preserve">, A., </w:t>
                            </w:r>
                            <w:proofErr w:type="spellStart"/>
                            <w:r w:rsidR="004F30D9" w:rsidRPr="004F30D9">
                              <w:rPr>
                                <w:sz w:val="8"/>
                                <w:szCs w:val="8"/>
                              </w:rPr>
                              <w:t>Browarska</w:t>
                            </w:r>
                            <w:proofErr w:type="spellEnd"/>
                            <w:r w:rsidR="004F30D9" w:rsidRPr="004F30D9">
                              <w:rPr>
                                <w:sz w:val="8"/>
                                <w:szCs w:val="8"/>
                              </w:rPr>
                              <w:t xml:space="preserve">, N., Al-Bakri, A., </w:t>
                            </w:r>
                            <w:proofErr w:type="spellStart"/>
                            <w:r w:rsidR="004F30D9" w:rsidRPr="004F30D9">
                              <w:rPr>
                                <w:sz w:val="8"/>
                                <w:szCs w:val="8"/>
                              </w:rPr>
                              <w:t>Pelc</w:t>
                            </w:r>
                            <w:proofErr w:type="spellEnd"/>
                            <w:r w:rsidR="004F30D9" w:rsidRPr="004F30D9">
                              <w:rPr>
                                <w:sz w:val="8"/>
                                <w:szCs w:val="8"/>
                              </w:rPr>
                              <w:t xml:space="preserve">, M., </w:t>
                            </w:r>
                            <w:proofErr w:type="spellStart"/>
                            <w:r w:rsidR="004F30D9" w:rsidRPr="004F30D9">
                              <w:rPr>
                                <w:sz w:val="8"/>
                                <w:szCs w:val="8"/>
                              </w:rPr>
                              <w:t>Zygarlicki</w:t>
                            </w:r>
                            <w:proofErr w:type="spellEnd"/>
                            <w:r w:rsidR="004F30D9" w:rsidRPr="004F30D9">
                              <w:rPr>
                                <w:sz w:val="8"/>
                                <w:szCs w:val="8"/>
                              </w:rPr>
                              <w:t xml:space="preserve">, J., </w:t>
                            </w:r>
                            <w:proofErr w:type="spellStart"/>
                            <w:r w:rsidR="004F30D9" w:rsidRPr="004F30D9">
                              <w:rPr>
                                <w:sz w:val="8"/>
                                <w:szCs w:val="8"/>
                              </w:rPr>
                              <w:t>Sidikova</w:t>
                            </w:r>
                            <w:proofErr w:type="spellEnd"/>
                            <w:r w:rsidR="004F30D9" w:rsidRPr="004F30D9">
                              <w:rPr>
                                <w:sz w:val="8"/>
                                <w:szCs w:val="8"/>
                              </w:rPr>
                              <w:t xml:space="preserve">, M., </w:t>
                            </w:r>
                            <w:proofErr w:type="spellStart"/>
                            <w:r w:rsidR="004F30D9" w:rsidRPr="004F30D9">
                              <w:rPr>
                                <w:sz w:val="8"/>
                                <w:szCs w:val="8"/>
                              </w:rPr>
                              <w:t>Martinek</w:t>
                            </w:r>
                            <w:proofErr w:type="spellEnd"/>
                            <w:r w:rsidR="004F30D9" w:rsidRPr="004F30D9">
                              <w:rPr>
                                <w:sz w:val="8"/>
                                <w:szCs w:val="8"/>
                              </w:rPr>
                              <w:t xml:space="preserve">, R., &amp; </w:t>
                            </w:r>
                            <w:proofErr w:type="spellStart"/>
                            <w:r w:rsidR="004F30D9" w:rsidRPr="004F30D9">
                              <w:rPr>
                                <w:sz w:val="8"/>
                                <w:szCs w:val="8"/>
                              </w:rPr>
                              <w:t>Gorzelanczyk</w:t>
                            </w:r>
                            <w:proofErr w:type="spellEnd"/>
                            <w:r w:rsidR="004F30D9" w:rsidRPr="004F30D9">
                              <w:rPr>
                                <w:sz w:val="8"/>
                                <w:szCs w:val="8"/>
                              </w:rPr>
                              <w:t xml:space="preserve">, E. J. (2021). Summary of over Fifty Years with Brain-Computer Interfaces-A Review. Brain sciences, 11(1), 43. </w:t>
                            </w:r>
                            <w:r w:rsidR="00664B0E">
                              <w:rPr>
                                <w:sz w:val="8"/>
                                <w:szCs w:val="8"/>
                              </w:rPr>
                              <w:t>Available at;</w:t>
                            </w:r>
                            <w:r w:rsidR="00F74733">
                              <w:rPr>
                                <w:sz w:val="8"/>
                                <w:szCs w:val="8"/>
                              </w:rPr>
                              <w:t xml:space="preserve"> &lt;</w:t>
                            </w:r>
                            <w:r w:rsidR="00F74733" w:rsidRPr="00F74733">
                              <w:rPr>
                                <w:sz w:val="8"/>
                                <w:szCs w:val="8"/>
                              </w:rPr>
                              <w:t>https://doi.org/10.3390/brainsci11010043</w:t>
                            </w:r>
                            <w:r w:rsidR="00F74733">
                              <w:rPr>
                                <w:sz w:val="8"/>
                                <w:szCs w:val="8"/>
                              </w:rPr>
                              <w:t>&gt;</w:t>
                            </w:r>
                            <w:r w:rsidR="004F30D9">
                              <w:rPr>
                                <w:sz w:val="8"/>
                                <w:szCs w:val="8"/>
                              </w:rPr>
                              <w:t xml:space="preserve"> [accessed 5 </w:t>
                            </w:r>
                            <w:proofErr w:type="spellStart"/>
                            <w:r w:rsidR="00664B0E">
                              <w:rPr>
                                <w:sz w:val="8"/>
                                <w:szCs w:val="8"/>
                              </w:rPr>
                              <w:t>june</w:t>
                            </w:r>
                            <w:proofErr w:type="spellEnd"/>
                            <w:r w:rsidR="00664B0E">
                              <w:rPr>
                                <w:sz w:val="8"/>
                                <w:szCs w:val="8"/>
                              </w:rPr>
                              <w:t xml:space="preserve"> 2022]</w:t>
                            </w:r>
                            <w:r w:rsidR="006B2DF5">
                              <w:rPr>
                                <w:sz w:val="8"/>
                                <w:szCs w:val="8"/>
                              </w:rPr>
                              <w:t>. [9]</w:t>
                            </w:r>
                            <w:r w:rsidR="006B2DF5" w:rsidRPr="006B2DF5">
                              <w:t xml:space="preserve"> </w:t>
                            </w:r>
                            <w:r w:rsidR="006B2DF5" w:rsidRPr="006B2DF5">
                              <w:rPr>
                                <w:sz w:val="8"/>
                                <w:szCs w:val="8"/>
                              </w:rPr>
                              <w:t xml:space="preserve">Haas, L., 2003. Hans Berger (1873–1941), Richard Caton (1842–1926), and electroencephalography. [online] J </w:t>
                            </w:r>
                            <w:proofErr w:type="spellStart"/>
                            <w:r w:rsidR="006B2DF5" w:rsidRPr="006B2DF5">
                              <w:rPr>
                                <w:sz w:val="8"/>
                                <w:szCs w:val="8"/>
                              </w:rPr>
                              <w:t>Neurol</w:t>
                            </w:r>
                            <w:proofErr w:type="spellEnd"/>
                            <w:r w:rsidR="006B2DF5" w:rsidRPr="006B2DF5">
                              <w:rPr>
                                <w:sz w:val="8"/>
                                <w:szCs w:val="8"/>
                              </w:rPr>
                              <w:t xml:space="preserve"> </w:t>
                            </w:r>
                            <w:proofErr w:type="spellStart"/>
                            <w:r w:rsidR="006B2DF5" w:rsidRPr="006B2DF5">
                              <w:rPr>
                                <w:sz w:val="8"/>
                                <w:szCs w:val="8"/>
                              </w:rPr>
                              <w:t>Neurosurg</w:t>
                            </w:r>
                            <w:proofErr w:type="spellEnd"/>
                            <w:r w:rsidR="006B2DF5" w:rsidRPr="006B2DF5">
                              <w:rPr>
                                <w:sz w:val="8"/>
                                <w:szCs w:val="8"/>
                              </w:rPr>
                              <w:t xml:space="preserve"> Psychiatry. Available at: &lt;https://www.ncbi.nlm.nih.gov/pmc/articles/PMC7824107/&gt; [Accessed 5 June 2022].</w:t>
                            </w:r>
                            <w:r w:rsidR="00741115">
                              <w:rPr>
                                <w:sz w:val="8"/>
                                <w:szCs w:val="8"/>
                              </w:rPr>
                              <w:t xml:space="preserve"> [10] </w:t>
                            </w:r>
                            <w:r w:rsidR="00741115" w:rsidRPr="00741115">
                              <w:rPr>
                                <w:sz w:val="8"/>
                                <w:szCs w:val="8"/>
                              </w:rPr>
                              <w:t xml:space="preserve">Hochberg L.R., </w:t>
                            </w:r>
                            <w:proofErr w:type="spellStart"/>
                            <w:r w:rsidR="00741115" w:rsidRPr="00741115">
                              <w:rPr>
                                <w:sz w:val="8"/>
                                <w:szCs w:val="8"/>
                              </w:rPr>
                              <w:t>Bacher</w:t>
                            </w:r>
                            <w:proofErr w:type="spellEnd"/>
                            <w:r w:rsidR="00741115" w:rsidRPr="00741115">
                              <w:rPr>
                                <w:sz w:val="8"/>
                                <w:szCs w:val="8"/>
                              </w:rPr>
                              <w:t xml:space="preserve"> D., </w:t>
                            </w:r>
                            <w:proofErr w:type="spellStart"/>
                            <w:r w:rsidR="00741115" w:rsidRPr="00741115">
                              <w:rPr>
                                <w:sz w:val="8"/>
                                <w:szCs w:val="8"/>
                              </w:rPr>
                              <w:t>Jarosiewicz</w:t>
                            </w:r>
                            <w:proofErr w:type="spellEnd"/>
                            <w:r w:rsidR="00741115" w:rsidRPr="00741115">
                              <w:rPr>
                                <w:sz w:val="8"/>
                                <w:szCs w:val="8"/>
                              </w:rPr>
                              <w:t xml:space="preserve"> B., Masse N.Y., </w:t>
                            </w:r>
                            <w:proofErr w:type="spellStart"/>
                            <w:r w:rsidR="00741115" w:rsidRPr="00741115">
                              <w:rPr>
                                <w:sz w:val="8"/>
                                <w:szCs w:val="8"/>
                              </w:rPr>
                              <w:t>Simeral</w:t>
                            </w:r>
                            <w:proofErr w:type="spellEnd"/>
                            <w:r w:rsidR="00741115" w:rsidRPr="00741115">
                              <w:rPr>
                                <w:sz w:val="8"/>
                                <w:szCs w:val="8"/>
                              </w:rPr>
                              <w:t xml:space="preserve"> J.D., Vogel J., </w:t>
                            </w:r>
                            <w:proofErr w:type="spellStart"/>
                            <w:r w:rsidR="00741115" w:rsidRPr="00741115">
                              <w:rPr>
                                <w:sz w:val="8"/>
                                <w:szCs w:val="8"/>
                              </w:rPr>
                              <w:t>Haddadin</w:t>
                            </w:r>
                            <w:proofErr w:type="spellEnd"/>
                            <w:r w:rsidR="00741115" w:rsidRPr="00741115">
                              <w:rPr>
                                <w:sz w:val="8"/>
                                <w:szCs w:val="8"/>
                              </w:rPr>
                              <w:t xml:space="preserve"> S., Liu J., Cash S.S., Van Der </w:t>
                            </w:r>
                            <w:proofErr w:type="spellStart"/>
                            <w:r w:rsidR="00741115" w:rsidRPr="00741115">
                              <w:rPr>
                                <w:sz w:val="8"/>
                                <w:szCs w:val="8"/>
                              </w:rPr>
                              <w:t>Smagt</w:t>
                            </w:r>
                            <w:proofErr w:type="spellEnd"/>
                            <w:r w:rsidR="00741115" w:rsidRPr="00741115">
                              <w:rPr>
                                <w:sz w:val="8"/>
                                <w:szCs w:val="8"/>
                              </w:rPr>
                              <w:t xml:space="preserve"> P., et al. Reach and grasp by people with tetraplegia using a </w:t>
                            </w:r>
                            <w:proofErr w:type="spellStart"/>
                            <w:r w:rsidR="00741115" w:rsidRPr="00741115">
                              <w:rPr>
                                <w:sz w:val="8"/>
                                <w:szCs w:val="8"/>
                              </w:rPr>
                              <w:t>neurally</w:t>
                            </w:r>
                            <w:proofErr w:type="spellEnd"/>
                            <w:r w:rsidR="00741115" w:rsidRPr="00741115">
                              <w:rPr>
                                <w:sz w:val="8"/>
                                <w:szCs w:val="8"/>
                              </w:rPr>
                              <w:t xml:space="preserve"> controlled robotic arm. Nature.</w:t>
                            </w:r>
                            <w:r w:rsidR="00741115">
                              <w:rPr>
                                <w:sz w:val="8"/>
                                <w:szCs w:val="8"/>
                              </w:rPr>
                              <w:t xml:space="preserve"> Available at:</w:t>
                            </w:r>
                            <w:r w:rsidR="006A3087">
                              <w:rPr>
                                <w:sz w:val="8"/>
                                <w:szCs w:val="8"/>
                              </w:rPr>
                              <w:t xml:space="preserve"> &lt;</w:t>
                            </w:r>
                            <w:r w:rsidR="006A3087" w:rsidRPr="006A3087">
                              <w:rPr>
                                <w:sz w:val="8"/>
                                <w:szCs w:val="8"/>
                              </w:rPr>
                              <w:t>https://www.ncbi.nlm.nih.gov/pmc/articles/PMC3640850/</w:t>
                            </w:r>
                            <w:r w:rsidR="006A3087">
                              <w:rPr>
                                <w:sz w:val="8"/>
                                <w:szCs w:val="8"/>
                              </w:rPr>
                              <w:t>&gt;</w:t>
                            </w:r>
                            <w:r w:rsidR="00F83169">
                              <w:rPr>
                                <w:sz w:val="8"/>
                                <w:szCs w:val="8"/>
                              </w:rPr>
                              <w:t xml:space="preserve"> [Accessed</w:t>
                            </w:r>
                            <w:r w:rsidR="006A3087">
                              <w:rPr>
                                <w:sz w:val="8"/>
                                <w:szCs w:val="8"/>
                              </w:rPr>
                              <w:t xml:space="preserve"> 5 June 2022]. </w:t>
                            </w:r>
                            <w:r w:rsidR="003B24B8">
                              <w:rPr>
                                <w:sz w:val="8"/>
                                <w:szCs w:val="8"/>
                              </w:rPr>
                              <w:t>[11]</w:t>
                            </w:r>
                            <w:r w:rsidR="003B24B8" w:rsidRPr="003B24B8">
                              <w:t xml:space="preserve"> </w:t>
                            </w:r>
                            <w:r w:rsidR="003B24B8" w:rsidRPr="003B24B8">
                              <w:rPr>
                                <w:sz w:val="8"/>
                                <w:szCs w:val="8"/>
                              </w:rPr>
                              <w:t xml:space="preserve">Mepits.com. 2014. BCI - Brain Computer Interface | Biomedical Tutorials | </w:t>
                            </w:r>
                            <w:proofErr w:type="spellStart"/>
                            <w:r w:rsidR="003B24B8" w:rsidRPr="003B24B8">
                              <w:rPr>
                                <w:sz w:val="8"/>
                                <w:szCs w:val="8"/>
                              </w:rPr>
                              <w:t>Mepits</w:t>
                            </w:r>
                            <w:proofErr w:type="spellEnd"/>
                            <w:r w:rsidR="003B24B8" w:rsidRPr="003B24B8">
                              <w:rPr>
                                <w:sz w:val="8"/>
                                <w:szCs w:val="8"/>
                              </w:rPr>
                              <w:t>. [online] Available at: &lt;https://www.mepits.com/tutorial/173/biomedical/bci-brain-computer-interface&gt; [Accessed 2 July 2022].</w:t>
                            </w:r>
                            <w:r w:rsidR="002D4A5B">
                              <w:rPr>
                                <w:sz w:val="8"/>
                                <w:szCs w:val="8"/>
                              </w:rPr>
                              <w:t xml:space="preserve"> </w:t>
                            </w:r>
                            <w:r w:rsidR="00516AA6">
                              <w:rPr>
                                <w:sz w:val="8"/>
                                <w:szCs w:val="8"/>
                              </w:rPr>
                              <w:t>[12]</w:t>
                            </w:r>
                            <w:r w:rsidR="00516AA6" w:rsidRPr="00516AA6">
                              <w:t xml:space="preserve"> </w:t>
                            </w:r>
                            <w:proofErr w:type="spellStart"/>
                            <w:r w:rsidR="00516AA6" w:rsidRPr="00516AA6">
                              <w:rPr>
                                <w:sz w:val="8"/>
                                <w:szCs w:val="8"/>
                              </w:rPr>
                              <w:t>ssla</w:t>
                            </w:r>
                            <w:proofErr w:type="spellEnd"/>
                            <w:r w:rsidR="00516AA6" w:rsidRPr="00516AA6">
                              <w:rPr>
                                <w:sz w:val="8"/>
                                <w:szCs w:val="8"/>
                              </w:rPr>
                              <w:t>-co-</w:t>
                            </w:r>
                            <w:proofErr w:type="spellStart"/>
                            <w:r w:rsidR="00516AA6" w:rsidRPr="00516AA6">
                              <w:rPr>
                                <w:sz w:val="8"/>
                                <w:szCs w:val="8"/>
                              </w:rPr>
                              <w:t>uk</w:t>
                            </w:r>
                            <w:proofErr w:type="spellEnd"/>
                            <w:r w:rsidR="00516AA6" w:rsidRPr="00516AA6">
                              <w:rPr>
                                <w:sz w:val="8"/>
                                <w:szCs w:val="8"/>
                              </w:rPr>
                              <w:t>. 2019. Brain Computer Interface (BCI). [online] Available at: &lt;https://www.ssla.co.uk/brain-computer-interface/#:~:text=Classification%20The%20main%20purpose%20of%20classification%20is%20to,however%20recently%20classification%20algorithms%20have%20gained%20immense%20popularity.&gt; [Accessed 3 July 2022].</w:t>
                            </w:r>
                            <w:r w:rsidR="0022512E">
                              <w:rPr>
                                <w:sz w:val="8"/>
                                <w:szCs w:val="8"/>
                              </w:rPr>
                              <w:t xml:space="preserve"> [13]</w:t>
                            </w:r>
                            <w:r w:rsidR="0022512E" w:rsidRPr="0022512E">
                              <w:t xml:space="preserve"> </w:t>
                            </w:r>
                            <w:proofErr w:type="spellStart"/>
                            <w:r w:rsidR="0022512E" w:rsidRPr="0022512E">
                              <w:rPr>
                                <w:sz w:val="8"/>
                                <w:szCs w:val="8"/>
                              </w:rPr>
                              <w:t>Vasala</w:t>
                            </w:r>
                            <w:proofErr w:type="spellEnd"/>
                            <w:r w:rsidR="0022512E" w:rsidRPr="0022512E">
                              <w:rPr>
                                <w:sz w:val="8"/>
                                <w:szCs w:val="8"/>
                              </w:rPr>
                              <w:t xml:space="preserve">, A., 2020. Introduction to Brain computer </w:t>
                            </w:r>
                            <w:proofErr w:type="gramStart"/>
                            <w:r w:rsidR="0022512E" w:rsidRPr="0022512E">
                              <w:rPr>
                                <w:sz w:val="8"/>
                                <w:szCs w:val="8"/>
                              </w:rPr>
                              <w:t>interface(</w:t>
                            </w:r>
                            <w:proofErr w:type="gramEnd"/>
                            <w:r w:rsidR="0022512E" w:rsidRPr="0022512E">
                              <w:rPr>
                                <w:sz w:val="8"/>
                                <w:szCs w:val="8"/>
                              </w:rPr>
                              <w:t>BCI). [online] Medium. Available at: &lt;https://medium.com/@aashishvinayvasala/introduction-to-brain-computer-interface-bci-18c77f93ac5a&gt; [Accessed 3 July 2022].</w:t>
                            </w:r>
                            <w:r w:rsidR="00E82D2D">
                              <w:rPr>
                                <w:sz w:val="8"/>
                                <w:szCs w:val="8"/>
                              </w:rPr>
                              <w:t xml:space="preserve"> [14]</w:t>
                            </w:r>
                            <w:r w:rsidR="00E82D2D" w:rsidRPr="00E82D2D">
                              <w:t xml:space="preserve"> </w:t>
                            </w:r>
                            <w:r w:rsidR="00E82D2D" w:rsidRPr="00E82D2D">
                              <w:rPr>
                                <w:sz w:val="8"/>
                                <w:szCs w:val="8"/>
                              </w:rPr>
                              <w:t>how2electronics. 2020. Brain Computer Interface (BCI) System Overview &amp; Applications. [online] Available at: &lt;https://how2electronics.com/brain-computer-interface-system-overview-applications/#:~:text=The%20term%20%E2%80%9Cnon-invasive%20Brain-Computer%20Interfaces%E2%80%9D%20encompasses%20all%20the,brain-to-computer%20stimulation%20without%20needing%20to%20penetrate%20the%20skull.&gt; [Accessed 3 July 2022].</w:t>
                            </w:r>
                            <w:r w:rsidR="002E759E">
                              <w:rPr>
                                <w:sz w:val="8"/>
                                <w:szCs w:val="8"/>
                              </w:rPr>
                              <w:t xml:space="preserve"> [15]</w:t>
                            </w:r>
                            <w:r w:rsidR="002E759E" w:rsidRPr="002E759E">
                              <w:t xml:space="preserve"> </w:t>
                            </w:r>
                            <w:proofErr w:type="spellStart"/>
                            <w:r w:rsidR="002E759E" w:rsidRPr="002E759E">
                              <w:rPr>
                                <w:sz w:val="8"/>
                                <w:szCs w:val="8"/>
                              </w:rPr>
                              <w:t>NeurotechEDU</w:t>
                            </w:r>
                            <w:proofErr w:type="spellEnd"/>
                            <w:r w:rsidR="002E759E" w:rsidRPr="002E759E">
                              <w:rPr>
                                <w:sz w:val="8"/>
                                <w:szCs w:val="8"/>
                              </w:rPr>
                              <w:t>. 2022. Intro to Brain Computer Interface. [online] Available at: &lt;http://learn.neurotechedu.com/introtobci/&gt; [Accessed 3 July 2022].</w:t>
                            </w:r>
                            <w:r w:rsidR="00064BF2">
                              <w:rPr>
                                <w:sz w:val="8"/>
                                <w:szCs w:val="8"/>
                              </w:rPr>
                              <w:t xml:space="preserve"> [16]</w:t>
                            </w:r>
                            <w:r w:rsidR="00064BF2" w:rsidRPr="00064BF2">
                              <w:t xml:space="preserve"> </w:t>
                            </w:r>
                            <w:proofErr w:type="spellStart"/>
                            <w:r w:rsidR="00064BF2" w:rsidRPr="00064BF2">
                              <w:rPr>
                                <w:sz w:val="8"/>
                                <w:szCs w:val="8"/>
                              </w:rPr>
                              <w:t>RoboticsBiz</w:t>
                            </w:r>
                            <w:proofErr w:type="spellEnd"/>
                            <w:r w:rsidR="00064BF2" w:rsidRPr="00064BF2">
                              <w:rPr>
                                <w:sz w:val="8"/>
                                <w:szCs w:val="8"/>
                              </w:rPr>
                              <w:t>. 2020. The history of Brain-Computer Interfaces (BCIs) - Timeline. [online] Available at: &lt;https://roboticsbiz.com/the-history-of-brain-computer-interfaces-bcis-timeline/&gt; [Accessed 3 July 2022].</w:t>
                            </w:r>
                            <w:r w:rsidR="009453B6">
                              <w:rPr>
                                <w:sz w:val="8"/>
                                <w:szCs w:val="8"/>
                              </w:rPr>
                              <w:t xml:space="preserve"> [17]</w:t>
                            </w:r>
                            <w:r w:rsidR="009453B6" w:rsidRPr="009453B6">
                              <w:t xml:space="preserve"> </w:t>
                            </w:r>
                            <w:r w:rsidR="009453B6" w:rsidRPr="009453B6">
                              <w:rPr>
                                <w:sz w:val="8"/>
                                <w:szCs w:val="8"/>
                              </w:rPr>
                              <w:t>Kübler A.</w:t>
                            </w:r>
                            <w:r w:rsidR="009453B6">
                              <w:rPr>
                                <w:sz w:val="8"/>
                                <w:szCs w:val="8"/>
                              </w:rPr>
                              <w:t>2019.</w:t>
                            </w:r>
                            <w:r w:rsidR="009453B6" w:rsidRPr="009453B6">
                              <w:rPr>
                                <w:sz w:val="8"/>
                                <w:szCs w:val="8"/>
                              </w:rPr>
                              <w:t xml:space="preserve"> The history of BCI: From a vision for the future to real support for personhood in people with locked-in syndrome. </w:t>
                            </w:r>
                            <w:proofErr w:type="spellStart"/>
                            <w:r w:rsidR="009453B6" w:rsidRPr="009453B6">
                              <w:rPr>
                                <w:sz w:val="8"/>
                                <w:szCs w:val="8"/>
                              </w:rPr>
                              <w:t>Neuroethics</w:t>
                            </w:r>
                            <w:proofErr w:type="spellEnd"/>
                            <w:r w:rsidR="009453B6" w:rsidRPr="009453B6">
                              <w:rPr>
                                <w:sz w:val="8"/>
                                <w:szCs w:val="8"/>
                              </w:rPr>
                              <w:t xml:space="preserve">. </w:t>
                            </w:r>
                            <w:r w:rsidR="009453B6">
                              <w:rPr>
                                <w:sz w:val="8"/>
                                <w:szCs w:val="8"/>
                              </w:rPr>
                              <w:t>&lt;</w:t>
                            </w:r>
                            <w:hyperlink r:id="rId10" w:history="1">
                              <w:r w:rsidR="009453B6" w:rsidRPr="00A93980">
                                <w:rPr>
                                  <w:rStyle w:val="Hyperlink"/>
                                  <w:sz w:val="8"/>
                                  <w:szCs w:val="8"/>
                                </w:rPr>
                                <w:t>https://link.springer.com/article/10.1007/s12152-019-09409-4</w:t>
                              </w:r>
                            </w:hyperlink>
                            <w:proofErr w:type="gramStart"/>
                            <w:r w:rsidR="009453B6">
                              <w:rPr>
                                <w:sz w:val="8"/>
                                <w:szCs w:val="8"/>
                              </w:rPr>
                              <w:t>&gt;  [</w:t>
                            </w:r>
                            <w:proofErr w:type="gramEnd"/>
                            <w:r w:rsidR="009453B6">
                              <w:rPr>
                                <w:sz w:val="8"/>
                                <w:szCs w:val="8"/>
                              </w:rPr>
                              <w:t>Accessed 3 July 2022]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EE118D" id="Text Box 10" o:spid="_x0000_s1033" type="#_x0000_t202" style="position:absolute;margin-left:7.6pt;margin-top:679.85pt;width:577.1pt;height:80.85pt;z-index:251465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" fillcolor="white [3201]" stroked="f" strokeweight=".5pt">
                <v:textbox>
                  <w:txbxContent>
                    <w:p w14:paraId="4A50753D" w14:textId="3809C2FC" w:rsidR="00F46707" w:rsidRPr="000F4739" w:rsidRDefault="004A7EAE" w:rsidP="00734A9A">
                      <w:pPr>
                        <w:rPr>
                          <w:sz w:val="8"/>
                          <w:szCs w:val="8"/>
                        </w:rPr>
                      </w:pPr>
                      <w:r w:rsidRPr="000F4739">
                        <w:rPr>
                          <w:sz w:val="8"/>
                          <w:szCs w:val="8"/>
                        </w:rPr>
                        <w:t>[1]</w:t>
                      </w:r>
                      <w:r w:rsidR="00D4353C" w:rsidRPr="00D4353C">
                        <w:t xml:space="preserve"> </w:t>
                      </w:r>
                      <w:proofErr w:type="spellStart"/>
                      <w:r w:rsidR="00D4353C" w:rsidRPr="00D4353C">
                        <w:rPr>
                          <w:sz w:val="8"/>
                          <w:szCs w:val="8"/>
                        </w:rPr>
                        <w:t>AndrewJoseph</w:t>
                      </w:r>
                      <w:proofErr w:type="spellEnd"/>
                      <w:r w:rsidR="00D4353C" w:rsidRPr="00D4353C">
                        <w:rPr>
                          <w:sz w:val="8"/>
                          <w:szCs w:val="8"/>
                        </w:rPr>
                        <w:t>, C., 2022. BCI Guide. [online] EMOTIV. Available at: &lt;https://www.emotiv.com/bci-guide/&gt; [Accessed 3 June 2022].</w:t>
                      </w:r>
                      <w:r w:rsidR="00D4353C">
                        <w:rPr>
                          <w:sz w:val="8"/>
                          <w:szCs w:val="8"/>
                        </w:rPr>
                        <w:t xml:space="preserve"> </w:t>
                      </w:r>
                      <w:r w:rsidR="00734A9A" w:rsidRPr="000F4739">
                        <w:rPr>
                          <w:sz w:val="8"/>
                          <w:szCs w:val="8"/>
                        </w:rPr>
                        <w:t xml:space="preserve">[2] G. </w:t>
                      </w:r>
                      <w:proofErr w:type="spellStart"/>
                      <w:r w:rsidR="00734A9A" w:rsidRPr="000F4739">
                        <w:rPr>
                          <w:sz w:val="8"/>
                          <w:szCs w:val="8"/>
                        </w:rPr>
                        <w:t>Pfurtscheller</w:t>
                      </w:r>
                      <w:proofErr w:type="spellEnd"/>
                      <w:r w:rsidR="00734A9A" w:rsidRPr="000F4739">
                        <w:rPr>
                          <w:sz w:val="8"/>
                          <w:szCs w:val="8"/>
                        </w:rPr>
                        <w:t xml:space="preserve">, C. </w:t>
                      </w:r>
                      <w:proofErr w:type="spellStart"/>
                      <w:r w:rsidR="00734A9A" w:rsidRPr="000F4739">
                        <w:rPr>
                          <w:sz w:val="8"/>
                          <w:szCs w:val="8"/>
                        </w:rPr>
                        <w:t>Neuper</w:t>
                      </w:r>
                      <w:proofErr w:type="spellEnd"/>
                      <w:r w:rsidR="00734A9A" w:rsidRPr="000F4739">
                        <w:rPr>
                          <w:sz w:val="8"/>
                          <w:szCs w:val="8"/>
                        </w:rPr>
                        <w:t xml:space="preserve">, N. </w:t>
                      </w:r>
                      <w:proofErr w:type="spellStart"/>
                      <w:r w:rsidR="00734A9A" w:rsidRPr="000F4739">
                        <w:rPr>
                          <w:sz w:val="8"/>
                          <w:szCs w:val="8"/>
                        </w:rPr>
                        <w:t>Birbaumer</w:t>
                      </w:r>
                      <w:proofErr w:type="spellEnd"/>
                      <w:r w:rsidR="00734A9A" w:rsidRPr="000F4739">
                        <w:rPr>
                          <w:sz w:val="8"/>
                          <w:szCs w:val="8"/>
                        </w:rPr>
                        <w:t xml:space="preserve">. Human brain-computer interface (BCI). A. Riehle, E. </w:t>
                      </w:r>
                      <w:proofErr w:type="spellStart"/>
                      <w:r w:rsidR="00734A9A" w:rsidRPr="000F4739">
                        <w:rPr>
                          <w:sz w:val="8"/>
                          <w:szCs w:val="8"/>
                        </w:rPr>
                        <w:t>Vaadia</w:t>
                      </w:r>
                      <w:proofErr w:type="spellEnd"/>
                      <w:r w:rsidR="00734A9A" w:rsidRPr="000F4739">
                        <w:rPr>
                          <w:sz w:val="8"/>
                          <w:szCs w:val="8"/>
                        </w:rPr>
                        <w:t xml:space="preserve"> (Eds.), A distributed system for distributed functions (2005), pp. 367-401 Motor Cortex in Voluntary Movements</w:t>
                      </w:r>
                      <w:r w:rsidR="00254F5C">
                        <w:rPr>
                          <w:sz w:val="8"/>
                          <w:szCs w:val="8"/>
                        </w:rPr>
                        <w:t xml:space="preserve"> </w:t>
                      </w:r>
                      <w:r w:rsidR="00254F5C" w:rsidRPr="00254F5C">
                        <w:rPr>
                          <w:sz w:val="8"/>
                          <w:szCs w:val="8"/>
                        </w:rPr>
                        <w:t>&lt;https://www.ncbi.nlm.nih.gov/pmc/articles/PMC2891647/&gt; [</w:t>
                      </w:r>
                      <w:r w:rsidR="0066447E">
                        <w:rPr>
                          <w:sz w:val="8"/>
                          <w:szCs w:val="8"/>
                        </w:rPr>
                        <w:t>Accessed 17 May 2022]</w:t>
                      </w:r>
                      <w:r w:rsidR="00254F5C">
                        <w:rPr>
                          <w:sz w:val="8"/>
                          <w:szCs w:val="8"/>
                        </w:rPr>
                        <w:t xml:space="preserve"> </w:t>
                      </w:r>
                      <w:r w:rsidR="00CE2BE8" w:rsidRPr="000F4739">
                        <w:rPr>
                          <w:sz w:val="8"/>
                          <w:szCs w:val="8"/>
                        </w:rPr>
                        <w:t>[3]</w:t>
                      </w:r>
                      <w:r w:rsidR="00101262" w:rsidRPr="00101262">
                        <w:t xml:space="preserve"> </w:t>
                      </w:r>
                      <w:r w:rsidR="00101262" w:rsidRPr="00101262">
                        <w:rPr>
                          <w:sz w:val="8"/>
                          <w:szCs w:val="8"/>
                        </w:rPr>
                        <w:t xml:space="preserve">Vaidyanathan, V., 2022. What Is A Brain Computer </w:t>
                      </w:r>
                      <w:proofErr w:type="gramStart"/>
                      <w:r w:rsidR="00101262" w:rsidRPr="00101262">
                        <w:rPr>
                          <w:sz w:val="8"/>
                          <w:szCs w:val="8"/>
                        </w:rPr>
                        <w:t>Interface?.</w:t>
                      </w:r>
                      <w:proofErr w:type="gramEnd"/>
                      <w:r w:rsidR="00101262" w:rsidRPr="00101262">
                        <w:rPr>
                          <w:sz w:val="8"/>
                          <w:szCs w:val="8"/>
                        </w:rPr>
                        <w:t xml:space="preserve"> [online] Science ABC. Available at: &lt;https://www.scienceabc.com/innovation/what-is-a-brain-computer-interface.html#non-invasive-brain-computer-interface&gt; [Accessed 17 May 2022]</w:t>
                      </w:r>
                      <w:r w:rsidR="00E82D2D">
                        <w:rPr>
                          <w:sz w:val="8"/>
                          <w:szCs w:val="8"/>
                        </w:rPr>
                        <w:t xml:space="preserve"> </w:t>
                      </w:r>
                      <w:r w:rsidR="005E4C7E" w:rsidRPr="000F4739">
                        <w:rPr>
                          <w:sz w:val="8"/>
                          <w:szCs w:val="8"/>
                        </w:rPr>
                        <w:t>[4</w:t>
                      </w:r>
                      <w:r w:rsidR="00D92757" w:rsidRPr="000F4739">
                        <w:rPr>
                          <w:sz w:val="8"/>
                          <w:szCs w:val="8"/>
                        </w:rPr>
                        <w:t>]</w:t>
                      </w:r>
                      <w:r w:rsidR="00D92757" w:rsidRPr="000F4739">
                        <w:rPr>
                          <w:sz w:val="18"/>
                          <w:szCs w:val="18"/>
                        </w:rPr>
                        <w:t xml:space="preserve"> </w:t>
                      </w:r>
                      <w:r w:rsidR="00D92757" w:rsidRPr="000F4739">
                        <w:rPr>
                          <w:sz w:val="8"/>
                          <w:szCs w:val="8"/>
                        </w:rPr>
                        <w:t>Nicolas-Alonso, L. and Gomez-Gil, J., 2012. Brain Computer Interfaces, a Review. Sensors, [online] 12(2), pp.1211-1279. Available at: &lt;https://www.mdpi.com/1424-8220/12/2/1211/html&gt; [Accessed 4 June 2022].</w:t>
                      </w:r>
                      <w:r w:rsidR="00B12F52">
                        <w:rPr>
                          <w:sz w:val="8"/>
                          <w:szCs w:val="8"/>
                        </w:rPr>
                        <w:t xml:space="preserve"> </w:t>
                      </w:r>
                      <w:r w:rsidR="005B16ED">
                        <w:rPr>
                          <w:sz w:val="8"/>
                          <w:szCs w:val="8"/>
                        </w:rPr>
                        <w:t>[5]</w:t>
                      </w:r>
                      <w:r w:rsidR="005B16ED" w:rsidRPr="005B16ED">
                        <w:t xml:space="preserve"> </w:t>
                      </w:r>
                      <w:r w:rsidR="005B16ED" w:rsidRPr="005B16ED">
                        <w:rPr>
                          <w:sz w:val="8"/>
                          <w:szCs w:val="8"/>
                        </w:rPr>
                        <w:t>Guy-Evans, O., 2021. Motor Cortex Function and Location | Simply Psychology. [online] Simplypsychology.org. Available at: &lt;https://www.simplypsychology.org/motor-cortex.html#:~:text=The%20motor%20cortex%20is%20an%20area%20within%20the,primary%20motor%20cortex%20and%20the%20nonprimary%20motor%20cortex.&gt; [Accessed 5 June 2022].</w:t>
                      </w:r>
                      <w:r w:rsidR="00B12F52">
                        <w:rPr>
                          <w:sz w:val="8"/>
                          <w:szCs w:val="8"/>
                        </w:rPr>
                        <w:t xml:space="preserve"> </w:t>
                      </w:r>
                      <w:r w:rsidR="009B3539">
                        <w:rPr>
                          <w:sz w:val="8"/>
                          <w:szCs w:val="8"/>
                        </w:rPr>
                        <w:t>[6]</w:t>
                      </w:r>
                      <w:r w:rsidR="00AC07D9" w:rsidRPr="00AC07D9">
                        <w:t xml:space="preserve"> </w:t>
                      </w:r>
                      <w:r w:rsidR="00AC07D9" w:rsidRPr="00AC07D9">
                        <w:rPr>
                          <w:sz w:val="8"/>
                          <w:szCs w:val="8"/>
                        </w:rPr>
                        <w:t>Nicolas-Alonso, L. and Gomez-Gil, J., 2012. Brain Computer Interfaces, a Review. [online] sensors. Available at: &lt;https://www.ncbi.nlm.nih.gov/pmc/articles/PMC3304110/&gt; [Accessed 5 June 2022].</w:t>
                      </w:r>
                      <w:r w:rsidR="00B12F52">
                        <w:rPr>
                          <w:sz w:val="8"/>
                          <w:szCs w:val="8"/>
                        </w:rPr>
                        <w:t xml:space="preserve"> </w:t>
                      </w:r>
                      <w:r w:rsidR="00F46707">
                        <w:rPr>
                          <w:sz w:val="8"/>
                          <w:szCs w:val="8"/>
                        </w:rPr>
                        <w:t>[7]</w:t>
                      </w:r>
                      <w:r w:rsidR="00F46707" w:rsidRPr="00F46707">
                        <w:t xml:space="preserve"> </w:t>
                      </w:r>
                      <w:proofErr w:type="spellStart"/>
                      <w:r w:rsidR="00F46707" w:rsidRPr="00F46707">
                        <w:rPr>
                          <w:sz w:val="8"/>
                          <w:szCs w:val="8"/>
                        </w:rPr>
                        <w:t>Vastag</w:t>
                      </w:r>
                      <w:proofErr w:type="spellEnd"/>
                      <w:r w:rsidR="00F46707" w:rsidRPr="00F46707">
                        <w:rPr>
                          <w:sz w:val="8"/>
                          <w:szCs w:val="8"/>
                        </w:rPr>
                        <w:t>, B., 2012. Paralyzed woman moves robotic arm with her thoughts. [online] Washington post. Available at: &lt;https://www.washingtonpost.com/national/health-science/paralyzed-woman-moves-robotic-arm-with-her-thoughts/2012/05/16/gIQAd52hUU_story.html&gt; [Accessed 5 June 2022].</w:t>
                      </w:r>
                      <w:r w:rsidR="00E07DA7">
                        <w:rPr>
                          <w:sz w:val="8"/>
                          <w:szCs w:val="8"/>
                        </w:rPr>
                        <w:t xml:space="preserve"> [</w:t>
                      </w:r>
                      <w:r w:rsidR="004F30D9">
                        <w:rPr>
                          <w:sz w:val="8"/>
                          <w:szCs w:val="8"/>
                        </w:rPr>
                        <w:t>8]</w:t>
                      </w:r>
                      <w:r w:rsidR="004F30D9" w:rsidRPr="004F30D9">
                        <w:t xml:space="preserve"> </w:t>
                      </w:r>
                      <w:proofErr w:type="spellStart"/>
                      <w:r w:rsidR="004F30D9" w:rsidRPr="004F30D9">
                        <w:rPr>
                          <w:sz w:val="8"/>
                          <w:szCs w:val="8"/>
                        </w:rPr>
                        <w:t>Kawala-Sterniuk</w:t>
                      </w:r>
                      <w:proofErr w:type="spellEnd"/>
                      <w:r w:rsidR="004F30D9" w:rsidRPr="004F30D9">
                        <w:rPr>
                          <w:sz w:val="8"/>
                          <w:szCs w:val="8"/>
                        </w:rPr>
                        <w:t xml:space="preserve">, A., </w:t>
                      </w:r>
                      <w:proofErr w:type="spellStart"/>
                      <w:r w:rsidR="004F30D9" w:rsidRPr="004F30D9">
                        <w:rPr>
                          <w:sz w:val="8"/>
                          <w:szCs w:val="8"/>
                        </w:rPr>
                        <w:t>Browarska</w:t>
                      </w:r>
                      <w:proofErr w:type="spellEnd"/>
                      <w:r w:rsidR="004F30D9" w:rsidRPr="004F30D9">
                        <w:rPr>
                          <w:sz w:val="8"/>
                          <w:szCs w:val="8"/>
                        </w:rPr>
                        <w:t xml:space="preserve">, N., Al-Bakri, A., </w:t>
                      </w:r>
                      <w:proofErr w:type="spellStart"/>
                      <w:r w:rsidR="004F30D9" w:rsidRPr="004F30D9">
                        <w:rPr>
                          <w:sz w:val="8"/>
                          <w:szCs w:val="8"/>
                        </w:rPr>
                        <w:t>Pelc</w:t>
                      </w:r>
                      <w:proofErr w:type="spellEnd"/>
                      <w:r w:rsidR="004F30D9" w:rsidRPr="004F30D9">
                        <w:rPr>
                          <w:sz w:val="8"/>
                          <w:szCs w:val="8"/>
                        </w:rPr>
                        <w:t xml:space="preserve">, M., </w:t>
                      </w:r>
                      <w:proofErr w:type="spellStart"/>
                      <w:r w:rsidR="004F30D9" w:rsidRPr="004F30D9">
                        <w:rPr>
                          <w:sz w:val="8"/>
                          <w:szCs w:val="8"/>
                        </w:rPr>
                        <w:t>Zygarlicki</w:t>
                      </w:r>
                      <w:proofErr w:type="spellEnd"/>
                      <w:r w:rsidR="004F30D9" w:rsidRPr="004F30D9">
                        <w:rPr>
                          <w:sz w:val="8"/>
                          <w:szCs w:val="8"/>
                        </w:rPr>
                        <w:t xml:space="preserve">, J., </w:t>
                      </w:r>
                      <w:proofErr w:type="spellStart"/>
                      <w:r w:rsidR="004F30D9" w:rsidRPr="004F30D9">
                        <w:rPr>
                          <w:sz w:val="8"/>
                          <w:szCs w:val="8"/>
                        </w:rPr>
                        <w:t>Sidikova</w:t>
                      </w:r>
                      <w:proofErr w:type="spellEnd"/>
                      <w:r w:rsidR="004F30D9" w:rsidRPr="004F30D9">
                        <w:rPr>
                          <w:sz w:val="8"/>
                          <w:szCs w:val="8"/>
                        </w:rPr>
                        <w:t xml:space="preserve">, M., </w:t>
                      </w:r>
                      <w:proofErr w:type="spellStart"/>
                      <w:r w:rsidR="004F30D9" w:rsidRPr="004F30D9">
                        <w:rPr>
                          <w:sz w:val="8"/>
                          <w:szCs w:val="8"/>
                        </w:rPr>
                        <w:t>Martinek</w:t>
                      </w:r>
                      <w:proofErr w:type="spellEnd"/>
                      <w:r w:rsidR="004F30D9" w:rsidRPr="004F30D9">
                        <w:rPr>
                          <w:sz w:val="8"/>
                          <w:szCs w:val="8"/>
                        </w:rPr>
                        <w:t xml:space="preserve">, R., &amp; </w:t>
                      </w:r>
                      <w:proofErr w:type="spellStart"/>
                      <w:r w:rsidR="004F30D9" w:rsidRPr="004F30D9">
                        <w:rPr>
                          <w:sz w:val="8"/>
                          <w:szCs w:val="8"/>
                        </w:rPr>
                        <w:t>Gorzelanczyk</w:t>
                      </w:r>
                      <w:proofErr w:type="spellEnd"/>
                      <w:r w:rsidR="004F30D9" w:rsidRPr="004F30D9">
                        <w:rPr>
                          <w:sz w:val="8"/>
                          <w:szCs w:val="8"/>
                        </w:rPr>
                        <w:t xml:space="preserve">, E. J. (2021). Summary of over Fifty Years with Brain-Computer Interfaces-A Review. Brain sciences, 11(1), 43. </w:t>
                      </w:r>
                      <w:r w:rsidR="00664B0E">
                        <w:rPr>
                          <w:sz w:val="8"/>
                          <w:szCs w:val="8"/>
                        </w:rPr>
                        <w:t>Available at;</w:t>
                      </w:r>
                      <w:r w:rsidR="00F74733">
                        <w:rPr>
                          <w:sz w:val="8"/>
                          <w:szCs w:val="8"/>
                        </w:rPr>
                        <w:t xml:space="preserve"> &lt;</w:t>
                      </w:r>
                      <w:r w:rsidR="00F74733" w:rsidRPr="00F74733">
                        <w:rPr>
                          <w:sz w:val="8"/>
                          <w:szCs w:val="8"/>
                        </w:rPr>
                        <w:t>https://doi.org/10.3390/brainsci11010043</w:t>
                      </w:r>
                      <w:r w:rsidR="00F74733">
                        <w:rPr>
                          <w:sz w:val="8"/>
                          <w:szCs w:val="8"/>
                        </w:rPr>
                        <w:t>&gt;</w:t>
                      </w:r>
                      <w:r w:rsidR="004F30D9">
                        <w:rPr>
                          <w:sz w:val="8"/>
                          <w:szCs w:val="8"/>
                        </w:rPr>
                        <w:t xml:space="preserve"> [accessed 5 </w:t>
                      </w:r>
                      <w:proofErr w:type="spellStart"/>
                      <w:r w:rsidR="00664B0E">
                        <w:rPr>
                          <w:sz w:val="8"/>
                          <w:szCs w:val="8"/>
                        </w:rPr>
                        <w:t>june</w:t>
                      </w:r>
                      <w:proofErr w:type="spellEnd"/>
                      <w:r w:rsidR="00664B0E">
                        <w:rPr>
                          <w:sz w:val="8"/>
                          <w:szCs w:val="8"/>
                        </w:rPr>
                        <w:t xml:space="preserve"> 2022]</w:t>
                      </w:r>
                      <w:r w:rsidR="006B2DF5">
                        <w:rPr>
                          <w:sz w:val="8"/>
                          <w:szCs w:val="8"/>
                        </w:rPr>
                        <w:t>. [9]</w:t>
                      </w:r>
                      <w:r w:rsidR="006B2DF5" w:rsidRPr="006B2DF5">
                        <w:t xml:space="preserve"> </w:t>
                      </w:r>
                      <w:r w:rsidR="006B2DF5" w:rsidRPr="006B2DF5">
                        <w:rPr>
                          <w:sz w:val="8"/>
                          <w:szCs w:val="8"/>
                        </w:rPr>
                        <w:t xml:space="preserve">Haas, L., 2003. Hans Berger (1873–1941), Richard Caton (1842–1926), and electroencephalography. [online] J </w:t>
                      </w:r>
                      <w:proofErr w:type="spellStart"/>
                      <w:r w:rsidR="006B2DF5" w:rsidRPr="006B2DF5">
                        <w:rPr>
                          <w:sz w:val="8"/>
                          <w:szCs w:val="8"/>
                        </w:rPr>
                        <w:t>Neurol</w:t>
                      </w:r>
                      <w:proofErr w:type="spellEnd"/>
                      <w:r w:rsidR="006B2DF5" w:rsidRPr="006B2DF5">
                        <w:rPr>
                          <w:sz w:val="8"/>
                          <w:szCs w:val="8"/>
                        </w:rPr>
                        <w:t xml:space="preserve"> </w:t>
                      </w:r>
                      <w:proofErr w:type="spellStart"/>
                      <w:r w:rsidR="006B2DF5" w:rsidRPr="006B2DF5">
                        <w:rPr>
                          <w:sz w:val="8"/>
                          <w:szCs w:val="8"/>
                        </w:rPr>
                        <w:t>Neurosurg</w:t>
                      </w:r>
                      <w:proofErr w:type="spellEnd"/>
                      <w:r w:rsidR="006B2DF5" w:rsidRPr="006B2DF5">
                        <w:rPr>
                          <w:sz w:val="8"/>
                          <w:szCs w:val="8"/>
                        </w:rPr>
                        <w:t xml:space="preserve"> Psychiatry. Available at: &lt;https://www.ncbi.nlm.nih.gov/pmc/articles/PMC7824107/&gt; [Accessed 5 June 2022].</w:t>
                      </w:r>
                      <w:r w:rsidR="00741115">
                        <w:rPr>
                          <w:sz w:val="8"/>
                          <w:szCs w:val="8"/>
                        </w:rPr>
                        <w:t xml:space="preserve"> [10] </w:t>
                      </w:r>
                      <w:r w:rsidR="00741115" w:rsidRPr="00741115">
                        <w:rPr>
                          <w:sz w:val="8"/>
                          <w:szCs w:val="8"/>
                        </w:rPr>
                        <w:t xml:space="preserve">Hochberg L.R., </w:t>
                      </w:r>
                      <w:proofErr w:type="spellStart"/>
                      <w:r w:rsidR="00741115" w:rsidRPr="00741115">
                        <w:rPr>
                          <w:sz w:val="8"/>
                          <w:szCs w:val="8"/>
                        </w:rPr>
                        <w:t>Bacher</w:t>
                      </w:r>
                      <w:proofErr w:type="spellEnd"/>
                      <w:r w:rsidR="00741115" w:rsidRPr="00741115">
                        <w:rPr>
                          <w:sz w:val="8"/>
                          <w:szCs w:val="8"/>
                        </w:rPr>
                        <w:t xml:space="preserve"> D., </w:t>
                      </w:r>
                      <w:proofErr w:type="spellStart"/>
                      <w:r w:rsidR="00741115" w:rsidRPr="00741115">
                        <w:rPr>
                          <w:sz w:val="8"/>
                          <w:szCs w:val="8"/>
                        </w:rPr>
                        <w:t>Jarosiewicz</w:t>
                      </w:r>
                      <w:proofErr w:type="spellEnd"/>
                      <w:r w:rsidR="00741115" w:rsidRPr="00741115">
                        <w:rPr>
                          <w:sz w:val="8"/>
                          <w:szCs w:val="8"/>
                        </w:rPr>
                        <w:t xml:space="preserve"> B., Masse N.Y., </w:t>
                      </w:r>
                      <w:proofErr w:type="spellStart"/>
                      <w:r w:rsidR="00741115" w:rsidRPr="00741115">
                        <w:rPr>
                          <w:sz w:val="8"/>
                          <w:szCs w:val="8"/>
                        </w:rPr>
                        <w:t>Simeral</w:t>
                      </w:r>
                      <w:proofErr w:type="spellEnd"/>
                      <w:r w:rsidR="00741115" w:rsidRPr="00741115">
                        <w:rPr>
                          <w:sz w:val="8"/>
                          <w:szCs w:val="8"/>
                        </w:rPr>
                        <w:t xml:space="preserve"> J.D., Vogel J., </w:t>
                      </w:r>
                      <w:proofErr w:type="spellStart"/>
                      <w:r w:rsidR="00741115" w:rsidRPr="00741115">
                        <w:rPr>
                          <w:sz w:val="8"/>
                          <w:szCs w:val="8"/>
                        </w:rPr>
                        <w:t>Haddadin</w:t>
                      </w:r>
                      <w:proofErr w:type="spellEnd"/>
                      <w:r w:rsidR="00741115" w:rsidRPr="00741115">
                        <w:rPr>
                          <w:sz w:val="8"/>
                          <w:szCs w:val="8"/>
                        </w:rPr>
                        <w:t xml:space="preserve"> S., Liu J., Cash S.S., Van Der </w:t>
                      </w:r>
                      <w:proofErr w:type="spellStart"/>
                      <w:r w:rsidR="00741115" w:rsidRPr="00741115">
                        <w:rPr>
                          <w:sz w:val="8"/>
                          <w:szCs w:val="8"/>
                        </w:rPr>
                        <w:t>Smagt</w:t>
                      </w:r>
                      <w:proofErr w:type="spellEnd"/>
                      <w:r w:rsidR="00741115" w:rsidRPr="00741115">
                        <w:rPr>
                          <w:sz w:val="8"/>
                          <w:szCs w:val="8"/>
                        </w:rPr>
                        <w:t xml:space="preserve"> P., et al. Reach and grasp by people with tetraplegia using a </w:t>
                      </w:r>
                      <w:proofErr w:type="spellStart"/>
                      <w:r w:rsidR="00741115" w:rsidRPr="00741115">
                        <w:rPr>
                          <w:sz w:val="8"/>
                          <w:szCs w:val="8"/>
                        </w:rPr>
                        <w:t>neurally</w:t>
                      </w:r>
                      <w:proofErr w:type="spellEnd"/>
                      <w:r w:rsidR="00741115" w:rsidRPr="00741115">
                        <w:rPr>
                          <w:sz w:val="8"/>
                          <w:szCs w:val="8"/>
                        </w:rPr>
                        <w:t xml:space="preserve"> controlled robotic arm. Nature.</w:t>
                      </w:r>
                      <w:r w:rsidR="00741115">
                        <w:rPr>
                          <w:sz w:val="8"/>
                          <w:szCs w:val="8"/>
                        </w:rPr>
                        <w:t xml:space="preserve"> Available at:</w:t>
                      </w:r>
                      <w:r w:rsidR="006A3087">
                        <w:rPr>
                          <w:sz w:val="8"/>
                          <w:szCs w:val="8"/>
                        </w:rPr>
                        <w:t xml:space="preserve"> &lt;</w:t>
                      </w:r>
                      <w:r w:rsidR="006A3087" w:rsidRPr="006A3087">
                        <w:rPr>
                          <w:sz w:val="8"/>
                          <w:szCs w:val="8"/>
                        </w:rPr>
                        <w:t>https://www.ncbi.nlm.nih.gov/pmc/articles/PMC3640850/</w:t>
                      </w:r>
                      <w:r w:rsidR="006A3087">
                        <w:rPr>
                          <w:sz w:val="8"/>
                          <w:szCs w:val="8"/>
                        </w:rPr>
                        <w:t>&gt;</w:t>
                      </w:r>
                      <w:r w:rsidR="00F83169">
                        <w:rPr>
                          <w:sz w:val="8"/>
                          <w:szCs w:val="8"/>
                        </w:rPr>
                        <w:t xml:space="preserve"> [Accessed</w:t>
                      </w:r>
                      <w:r w:rsidR="006A3087">
                        <w:rPr>
                          <w:sz w:val="8"/>
                          <w:szCs w:val="8"/>
                        </w:rPr>
                        <w:t xml:space="preserve"> 5 June 2022]. </w:t>
                      </w:r>
                      <w:r w:rsidR="003B24B8">
                        <w:rPr>
                          <w:sz w:val="8"/>
                          <w:szCs w:val="8"/>
                        </w:rPr>
                        <w:t>[11]</w:t>
                      </w:r>
                      <w:r w:rsidR="003B24B8" w:rsidRPr="003B24B8">
                        <w:t xml:space="preserve"> </w:t>
                      </w:r>
                      <w:r w:rsidR="003B24B8" w:rsidRPr="003B24B8">
                        <w:rPr>
                          <w:sz w:val="8"/>
                          <w:szCs w:val="8"/>
                        </w:rPr>
                        <w:t xml:space="preserve">Mepits.com. 2014. BCI - Brain Computer Interface | Biomedical Tutorials | </w:t>
                      </w:r>
                      <w:proofErr w:type="spellStart"/>
                      <w:r w:rsidR="003B24B8" w:rsidRPr="003B24B8">
                        <w:rPr>
                          <w:sz w:val="8"/>
                          <w:szCs w:val="8"/>
                        </w:rPr>
                        <w:t>Mepits</w:t>
                      </w:r>
                      <w:proofErr w:type="spellEnd"/>
                      <w:r w:rsidR="003B24B8" w:rsidRPr="003B24B8">
                        <w:rPr>
                          <w:sz w:val="8"/>
                          <w:szCs w:val="8"/>
                        </w:rPr>
                        <w:t>. [online] Available at: &lt;https://www.mepits.com/tutorial/173/biomedical/bci-brain-computer-interface&gt; [Accessed 2 July 2022].</w:t>
                      </w:r>
                      <w:r w:rsidR="002D4A5B">
                        <w:rPr>
                          <w:sz w:val="8"/>
                          <w:szCs w:val="8"/>
                        </w:rPr>
                        <w:t xml:space="preserve"> </w:t>
                      </w:r>
                      <w:r w:rsidR="00516AA6">
                        <w:rPr>
                          <w:sz w:val="8"/>
                          <w:szCs w:val="8"/>
                        </w:rPr>
                        <w:t>[12]</w:t>
                      </w:r>
                      <w:r w:rsidR="00516AA6" w:rsidRPr="00516AA6">
                        <w:t xml:space="preserve"> </w:t>
                      </w:r>
                      <w:proofErr w:type="spellStart"/>
                      <w:r w:rsidR="00516AA6" w:rsidRPr="00516AA6">
                        <w:rPr>
                          <w:sz w:val="8"/>
                          <w:szCs w:val="8"/>
                        </w:rPr>
                        <w:t>ssla</w:t>
                      </w:r>
                      <w:proofErr w:type="spellEnd"/>
                      <w:r w:rsidR="00516AA6" w:rsidRPr="00516AA6">
                        <w:rPr>
                          <w:sz w:val="8"/>
                          <w:szCs w:val="8"/>
                        </w:rPr>
                        <w:t>-co-</w:t>
                      </w:r>
                      <w:proofErr w:type="spellStart"/>
                      <w:r w:rsidR="00516AA6" w:rsidRPr="00516AA6">
                        <w:rPr>
                          <w:sz w:val="8"/>
                          <w:szCs w:val="8"/>
                        </w:rPr>
                        <w:t>uk</w:t>
                      </w:r>
                      <w:proofErr w:type="spellEnd"/>
                      <w:r w:rsidR="00516AA6" w:rsidRPr="00516AA6">
                        <w:rPr>
                          <w:sz w:val="8"/>
                          <w:szCs w:val="8"/>
                        </w:rPr>
                        <w:t>. 2019. Brain Computer Interface (BCI). [online] Available at: &lt;https://www.ssla.co.uk/brain-computer-interface/#:~:text=Classification%20The%20main%20purpose%20of%20classification%20is%20to,however%20recently%20classification%20algorithms%20have%20gained%20immense%20popularity.&gt; [Accessed 3 July 2022].</w:t>
                      </w:r>
                      <w:r w:rsidR="0022512E">
                        <w:rPr>
                          <w:sz w:val="8"/>
                          <w:szCs w:val="8"/>
                        </w:rPr>
                        <w:t xml:space="preserve"> [13]</w:t>
                      </w:r>
                      <w:r w:rsidR="0022512E" w:rsidRPr="0022512E">
                        <w:t xml:space="preserve"> </w:t>
                      </w:r>
                      <w:proofErr w:type="spellStart"/>
                      <w:r w:rsidR="0022512E" w:rsidRPr="0022512E">
                        <w:rPr>
                          <w:sz w:val="8"/>
                          <w:szCs w:val="8"/>
                        </w:rPr>
                        <w:t>Vasala</w:t>
                      </w:r>
                      <w:proofErr w:type="spellEnd"/>
                      <w:r w:rsidR="0022512E" w:rsidRPr="0022512E">
                        <w:rPr>
                          <w:sz w:val="8"/>
                          <w:szCs w:val="8"/>
                        </w:rPr>
                        <w:t xml:space="preserve">, A., 2020. Introduction to Brain computer </w:t>
                      </w:r>
                      <w:proofErr w:type="gramStart"/>
                      <w:r w:rsidR="0022512E" w:rsidRPr="0022512E">
                        <w:rPr>
                          <w:sz w:val="8"/>
                          <w:szCs w:val="8"/>
                        </w:rPr>
                        <w:t>interface(</w:t>
                      </w:r>
                      <w:proofErr w:type="gramEnd"/>
                      <w:r w:rsidR="0022512E" w:rsidRPr="0022512E">
                        <w:rPr>
                          <w:sz w:val="8"/>
                          <w:szCs w:val="8"/>
                        </w:rPr>
                        <w:t>BCI). [online] Medium. Available at: &lt;https://medium.com/@aashishvinayvasala/introduction-to-brain-computer-interface-bci-18c77f93ac5a&gt; [Accessed 3 July 2022].</w:t>
                      </w:r>
                      <w:r w:rsidR="00E82D2D">
                        <w:rPr>
                          <w:sz w:val="8"/>
                          <w:szCs w:val="8"/>
                        </w:rPr>
                        <w:t xml:space="preserve"> [14]</w:t>
                      </w:r>
                      <w:r w:rsidR="00E82D2D" w:rsidRPr="00E82D2D">
                        <w:t xml:space="preserve"> </w:t>
                      </w:r>
                      <w:r w:rsidR="00E82D2D" w:rsidRPr="00E82D2D">
                        <w:rPr>
                          <w:sz w:val="8"/>
                          <w:szCs w:val="8"/>
                        </w:rPr>
                        <w:t>how2electronics. 2020. Brain Computer Interface (BCI) System Overview &amp; Applications. [online] Available at: &lt;https://how2electronics.com/brain-computer-interface-system-overview-applications/#:~:text=The%20term%20%E2%80%9Cnon-invasive%20Brain-Computer%20Interfaces%E2%80%9D%20encompasses%20all%20the,brain-to-computer%20stimulation%20without%20needing%20to%20penetrate%20the%20skull.&gt; [Accessed 3 July 2022].</w:t>
                      </w:r>
                      <w:r w:rsidR="002E759E">
                        <w:rPr>
                          <w:sz w:val="8"/>
                          <w:szCs w:val="8"/>
                        </w:rPr>
                        <w:t xml:space="preserve"> [15]</w:t>
                      </w:r>
                      <w:r w:rsidR="002E759E" w:rsidRPr="002E759E">
                        <w:t xml:space="preserve"> </w:t>
                      </w:r>
                      <w:proofErr w:type="spellStart"/>
                      <w:r w:rsidR="002E759E" w:rsidRPr="002E759E">
                        <w:rPr>
                          <w:sz w:val="8"/>
                          <w:szCs w:val="8"/>
                        </w:rPr>
                        <w:t>NeurotechEDU</w:t>
                      </w:r>
                      <w:proofErr w:type="spellEnd"/>
                      <w:r w:rsidR="002E759E" w:rsidRPr="002E759E">
                        <w:rPr>
                          <w:sz w:val="8"/>
                          <w:szCs w:val="8"/>
                        </w:rPr>
                        <w:t>. 2022. Intro to Brain Computer Interface. [online] Available at: &lt;http://learn.neurotechedu.com/introtobci/&gt; [Accessed 3 July 2022].</w:t>
                      </w:r>
                      <w:r w:rsidR="00064BF2">
                        <w:rPr>
                          <w:sz w:val="8"/>
                          <w:szCs w:val="8"/>
                        </w:rPr>
                        <w:t xml:space="preserve"> [16]</w:t>
                      </w:r>
                      <w:r w:rsidR="00064BF2" w:rsidRPr="00064BF2">
                        <w:t xml:space="preserve"> </w:t>
                      </w:r>
                      <w:proofErr w:type="spellStart"/>
                      <w:r w:rsidR="00064BF2" w:rsidRPr="00064BF2">
                        <w:rPr>
                          <w:sz w:val="8"/>
                          <w:szCs w:val="8"/>
                        </w:rPr>
                        <w:t>RoboticsBiz</w:t>
                      </w:r>
                      <w:proofErr w:type="spellEnd"/>
                      <w:r w:rsidR="00064BF2" w:rsidRPr="00064BF2">
                        <w:rPr>
                          <w:sz w:val="8"/>
                          <w:szCs w:val="8"/>
                        </w:rPr>
                        <w:t>. 2020. The history of Brain-Computer Interfaces (BCIs) - Timeline. [online] Available at: &lt;https://roboticsbiz.com/the-history-of-brain-computer-interfaces-bcis-timeline/&gt; [Accessed 3 July 2022].</w:t>
                      </w:r>
                      <w:r w:rsidR="009453B6">
                        <w:rPr>
                          <w:sz w:val="8"/>
                          <w:szCs w:val="8"/>
                        </w:rPr>
                        <w:t xml:space="preserve"> [17]</w:t>
                      </w:r>
                      <w:r w:rsidR="009453B6" w:rsidRPr="009453B6">
                        <w:t xml:space="preserve"> </w:t>
                      </w:r>
                      <w:r w:rsidR="009453B6" w:rsidRPr="009453B6">
                        <w:rPr>
                          <w:sz w:val="8"/>
                          <w:szCs w:val="8"/>
                        </w:rPr>
                        <w:t>Kübler A.</w:t>
                      </w:r>
                      <w:r w:rsidR="009453B6">
                        <w:rPr>
                          <w:sz w:val="8"/>
                          <w:szCs w:val="8"/>
                        </w:rPr>
                        <w:t>2019.</w:t>
                      </w:r>
                      <w:r w:rsidR="009453B6" w:rsidRPr="009453B6">
                        <w:rPr>
                          <w:sz w:val="8"/>
                          <w:szCs w:val="8"/>
                        </w:rPr>
                        <w:t xml:space="preserve"> The history of BCI: From a vision for the future to real support for personhood in people with locked-in syndrome. </w:t>
                      </w:r>
                      <w:proofErr w:type="spellStart"/>
                      <w:r w:rsidR="009453B6" w:rsidRPr="009453B6">
                        <w:rPr>
                          <w:sz w:val="8"/>
                          <w:szCs w:val="8"/>
                        </w:rPr>
                        <w:t>Neuroethics</w:t>
                      </w:r>
                      <w:proofErr w:type="spellEnd"/>
                      <w:r w:rsidR="009453B6" w:rsidRPr="009453B6">
                        <w:rPr>
                          <w:sz w:val="8"/>
                          <w:szCs w:val="8"/>
                        </w:rPr>
                        <w:t xml:space="preserve">. </w:t>
                      </w:r>
                      <w:r w:rsidR="009453B6">
                        <w:rPr>
                          <w:sz w:val="8"/>
                          <w:szCs w:val="8"/>
                        </w:rPr>
                        <w:t>&lt;</w:t>
                      </w:r>
                      <w:hyperlink r:id="rId11" w:history="1">
                        <w:r w:rsidR="009453B6" w:rsidRPr="00A93980">
                          <w:rPr>
                            <w:rStyle w:val="Hyperlink"/>
                            <w:sz w:val="8"/>
                            <w:szCs w:val="8"/>
                          </w:rPr>
                          <w:t>https://link.springer.com/article/10.1007/s12152-019-09409-4</w:t>
                        </w:r>
                      </w:hyperlink>
                      <w:proofErr w:type="gramStart"/>
                      <w:r w:rsidR="009453B6">
                        <w:rPr>
                          <w:sz w:val="8"/>
                          <w:szCs w:val="8"/>
                        </w:rPr>
                        <w:t>&gt;  [</w:t>
                      </w:r>
                      <w:proofErr w:type="gramEnd"/>
                      <w:r w:rsidR="009453B6">
                        <w:rPr>
                          <w:sz w:val="8"/>
                          <w:szCs w:val="8"/>
                        </w:rPr>
                        <w:t>Accessed 3 July 2022]</w:t>
                      </w:r>
                    </w:p>
                  </w:txbxContent>
                </v:textbox>
                <w10:wrap anchorx="page"/>
              </v:shape>
            </w:pict>
          </mc:Fallback>
        </mc:AlternateContent>
      </w:r>
      <w:r w:rsidR="007F062D" w:rsidRPr="003278BA">
        <w:rPr>
          <w:noProof/>
          <w:sz w:val="40"/>
          <w:szCs w:val="40"/>
        </w:rPr>
        <mc:AlternateContent>
          <mc:Choice Requires="wps">
            <w:drawing>
              <wp:anchor distT="0" distB="0" distL="114300" distR="114300" simplePos="0" relativeHeight="251856896" behindDoc="0" locked="0" layoutInCell="1" allowOverlap="1" wp14:anchorId="4CD42298" wp14:editId="383AD945">
                <wp:simplePos x="0" y="0"/>
                <wp:positionH relativeFrom="column">
                  <wp:posOffset>2325692</wp:posOffset>
                </wp:positionH>
                <wp:positionV relativeFrom="paragraph">
                  <wp:posOffset>7246042</wp:posOffset>
                </wp:positionV>
                <wp:extent cx="4140901" cy="1323833"/>
                <wp:effectExtent l="0" t="0" r="0" b="0"/>
                <wp:wrapNone/>
                <wp:docPr id="6" name="Text Box 6"/>
                <wp:cNvGraphicFramePr/>
                <a:graphic xmlns:a="http://schemas.openxmlformats.org/drawingml/2006/main">
                  <a:graphicData uri="http://schemas.microsoft.com/office/word/2010/wordprocessingShape">
                    <wps:wsp>
                      <wps:cNvSpPr txBox="1"/>
                      <wps:spPr>
                        <a:xfrm>
                          <a:off x="0" y="0"/>
                          <a:ext cx="4140901" cy="1323833"/>
                        </a:xfrm>
                        <a:prstGeom prst="rect">
                          <a:avLst/>
                        </a:prstGeom>
                        <a:solidFill>
                          <a:schemeClr val="lt1"/>
                        </a:solidFill>
                        <a:ln w="6350">
                          <a:noFill/>
                        </a:ln>
                      </wps:spPr>
                      <wps:txbx>
                        <w:txbxContent>
                          <w:p w14:paraId="0FABD352" w14:textId="5F890FE9" w:rsidR="000F4739" w:rsidRPr="000A3D22" w:rsidRDefault="000F4739">
                            <w:pPr>
                              <w:rPr>
                                <w:b/>
                                <w:bCs/>
                                <w:sz w:val="14"/>
                                <w:szCs w:val="14"/>
                                <w:u w:val="single"/>
                              </w:rPr>
                            </w:pPr>
                            <w:r w:rsidRPr="000A3D22">
                              <w:rPr>
                                <w:b/>
                                <w:bCs/>
                                <w:sz w:val="14"/>
                                <w:szCs w:val="14"/>
                                <w:u w:val="single"/>
                              </w:rPr>
                              <w:t>Future of BCI</w:t>
                            </w:r>
                          </w:p>
                          <w:p w14:paraId="28344AAB" w14:textId="2F521FA1" w:rsidR="00147DD6" w:rsidRDefault="00147DD6">
                            <w:pPr>
                              <w:rPr>
                                <w:sz w:val="12"/>
                                <w:szCs w:val="12"/>
                              </w:rPr>
                            </w:pPr>
                            <w:r w:rsidRPr="00B767C5">
                              <w:rPr>
                                <w:sz w:val="12"/>
                                <w:szCs w:val="12"/>
                              </w:rPr>
                              <w:t xml:space="preserve">I think </w:t>
                            </w:r>
                            <w:r w:rsidR="00AD13E6" w:rsidRPr="00B767C5">
                              <w:rPr>
                                <w:sz w:val="12"/>
                                <w:szCs w:val="12"/>
                              </w:rPr>
                              <w:t xml:space="preserve">without even </w:t>
                            </w:r>
                            <w:r w:rsidR="00E44DC1" w:rsidRPr="00B767C5">
                              <w:rPr>
                                <w:sz w:val="12"/>
                                <w:szCs w:val="12"/>
                              </w:rPr>
                              <w:t>looking at how</w:t>
                            </w:r>
                            <w:r w:rsidR="009D0365" w:rsidRPr="00B767C5">
                              <w:rPr>
                                <w:sz w:val="12"/>
                                <w:szCs w:val="12"/>
                              </w:rPr>
                              <w:t xml:space="preserve"> </w:t>
                            </w:r>
                            <w:r w:rsidR="00872739">
                              <w:rPr>
                                <w:sz w:val="12"/>
                                <w:szCs w:val="12"/>
                              </w:rPr>
                              <w:t>brain-computer</w:t>
                            </w:r>
                            <w:r w:rsidR="009D0365" w:rsidRPr="00B767C5">
                              <w:rPr>
                                <w:sz w:val="12"/>
                                <w:szCs w:val="12"/>
                              </w:rPr>
                              <w:t xml:space="preserve"> </w:t>
                            </w:r>
                            <w:r w:rsidR="00E44DC1" w:rsidRPr="00B767C5">
                              <w:rPr>
                                <w:sz w:val="12"/>
                                <w:szCs w:val="12"/>
                              </w:rPr>
                              <w:t>interface</w:t>
                            </w:r>
                            <w:r w:rsidR="009D0365" w:rsidRPr="00B767C5">
                              <w:rPr>
                                <w:sz w:val="12"/>
                                <w:szCs w:val="12"/>
                              </w:rPr>
                              <w:t xml:space="preserve"> </w:t>
                            </w:r>
                            <w:r w:rsidR="00E44DC1" w:rsidRPr="00B767C5">
                              <w:rPr>
                                <w:sz w:val="12"/>
                                <w:szCs w:val="12"/>
                              </w:rPr>
                              <w:t xml:space="preserve">is, </w:t>
                            </w:r>
                            <w:r w:rsidR="0073336E" w:rsidRPr="00B767C5">
                              <w:rPr>
                                <w:sz w:val="12"/>
                                <w:szCs w:val="12"/>
                              </w:rPr>
                              <w:t>we can see dati</w:t>
                            </w:r>
                            <w:r w:rsidR="00E44DC1" w:rsidRPr="00B767C5">
                              <w:rPr>
                                <w:sz w:val="12"/>
                                <w:szCs w:val="12"/>
                              </w:rPr>
                              <w:t>n</w:t>
                            </w:r>
                            <w:r w:rsidR="0073336E" w:rsidRPr="00B767C5">
                              <w:rPr>
                                <w:sz w:val="12"/>
                                <w:szCs w:val="12"/>
                              </w:rPr>
                              <w:t xml:space="preserve">g back to 2006 when </w:t>
                            </w:r>
                            <w:r w:rsidR="00E44DC1" w:rsidRPr="00B767C5">
                              <w:rPr>
                                <w:sz w:val="12"/>
                                <w:szCs w:val="12"/>
                              </w:rPr>
                              <w:t>technology</w:t>
                            </w:r>
                            <w:r w:rsidR="0073336E" w:rsidRPr="00B767C5">
                              <w:rPr>
                                <w:sz w:val="12"/>
                                <w:szCs w:val="12"/>
                              </w:rPr>
                              <w:t xml:space="preserve"> wasn’t close to what it was now, for th</w:t>
                            </w:r>
                            <w:r w:rsidR="00E44DC1" w:rsidRPr="00B767C5">
                              <w:rPr>
                                <w:sz w:val="12"/>
                                <w:szCs w:val="12"/>
                              </w:rPr>
                              <w:t>e accuracy</w:t>
                            </w:r>
                            <w:r w:rsidR="0073336E" w:rsidRPr="00B767C5">
                              <w:rPr>
                                <w:sz w:val="12"/>
                                <w:szCs w:val="12"/>
                              </w:rPr>
                              <w:t xml:space="preserve"> to be above 70% </w:t>
                            </w:r>
                            <w:r w:rsidR="003C4F8E">
                              <w:rPr>
                                <w:sz w:val="12"/>
                                <w:szCs w:val="12"/>
                              </w:rPr>
                              <w:t>in B</w:t>
                            </w:r>
                            <w:r w:rsidR="00E36CB1">
                              <w:rPr>
                                <w:sz w:val="12"/>
                                <w:szCs w:val="12"/>
                              </w:rPr>
                              <w:t xml:space="preserve">CI </w:t>
                            </w:r>
                            <w:r w:rsidR="0073336E" w:rsidRPr="00B767C5">
                              <w:rPr>
                                <w:sz w:val="12"/>
                                <w:szCs w:val="12"/>
                              </w:rPr>
                              <w:t>is outstanding.</w:t>
                            </w:r>
                            <w:r w:rsidR="006C681B">
                              <w:rPr>
                                <w:sz w:val="12"/>
                                <w:szCs w:val="12"/>
                              </w:rPr>
                              <w:t>[</w:t>
                            </w:r>
                            <w:r w:rsidR="0020338D">
                              <w:rPr>
                                <w:sz w:val="12"/>
                                <w:szCs w:val="12"/>
                              </w:rPr>
                              <w:t>8</w:t>
                            </w:r>
                            <w:r w:rsidR="006C681B">
                              <w:rPr>
                                <w:sz w:val="12"/>
                                <w:szCs w:val="12"/>
                              </w:rPr>
                              <w:t>]</w:t>
                            </w:r>
                            <w:r w:rsidR="0073336E" w:rsidRPr="00B767C5">
                              <w:rPr>
                                <w:sz w:val="12"/>
                                <w:szCs w:val="12"/>
                              </w:rPr>
                              <w:t xml:space="preserve"> So simply imagine what now</w:t>
                            </w:r>
                            <w:r w:rsidR="00012095" w:rsidRPr="00B767C5">
                              <w:rPr>
                                <w:sz w:val="12"/>
                                <w:szCs w:val="12"/>
                              </w:rPr>
                              <w:t xml:space="preserve"> can be invented and be brought to such a</w:t>
                            </w:r>
                            <w:r w:rsidR="00E44DC1" w:rsidRPr="00B767C5">
                              <w:rPr>
                                <w:sz w:val="12"/>
                                <w:szCs w:val="12"/>
                              </w:rPr>
                              <w:t xml:space="preserve"> degree</w:t>
                            </w:r>
                            <w:r w:rsidR="00012095" w:rsidRPr="00B767C5">
                              <w:rPr>
                                <w:sz w:val="12"/>
                                <w:szCs w:val="12"/>
                              </w:rPr>
                              <w:t xml:space="preserve"> </w:t>
                            </w:r>
                            <w:r w:rsidR="00E44DC1" w:rsidRPr="00B767C5">
                              <w:rPr>
                                <w:sz w:val="12"/>
                                <w:szCs w:val="12"/>
                              </w:rPr>
                              <w:t xml:space="preserve">in success, BCI is constantly developing </w:t>
                            </w:r>
                            <w:r w:rsidR="00251C0D" w:rsidRPr="00B767C5">
                              <w:rPr>
                                <w:sz w:val="12"/>
                                <w:szCs w:val="12"/>
                              </w:rPr>
                              <w:t>with already</w:t>
                            </w:r>
                            <w:r w:rsidR="007A7934">
                              <w:rPr>
                                <w:sz w:val="12"/>
                                <w:szCs w:val="12"/>
                              </w:rPr>
                              <w:t xml:space="preserve"> </w:t>
                            </w:r>
                            <w:r w:rsidR="005651D2">
                              <w:rPr>
                                <w:sz w:val="12"/>
                                <w:szCs w:val="12"/>
                              </w:rPr>
                              <w:t>creations</w:t>
                            </w:r>
                            <w:r w:rsidR="007A7934">
                              <w:rPr>
                                <w:sz w:val="12"/>
                                <w:szCs w:val="12"/>
                              </w:rPr>
                              <w:t xml:space="preserve"> being made </w:t>
                            </w:r>
                            <w:r w:rsidR="00840764">
                              <w:rPr>
                                <w:sz w:val="12"/>
                                <w:szCs w:val="12"/>
                              </w:rPr>
                              <w:t xml:space="preserve">to help </w:t>
                            </w:r>
                            <w:r w:rsidR="00872739">
                              <w:rPr>
                                <w:sz w:val="12"/>
                                <w:szCs w:val="12"/>
                              </w:rPr>
                              <w:t>paralyzed</w:t>
                            </w:r>
                            <w:r w:rsidR="00840764">
                              <w:rPr>
                                <w:sz w:val="12"/>
                                <w:szCs w:val="12"/>
                              </w:rPr>
                              <w:t xml:space="preserve"> people walk </w:t>
                            </w:r>
                            <w:r w:rsidR="005651D2">
                              <w:rPr>
                                <w:sz w:val="12"/>
                                <w:szCs w:val="12"/>
                              </w:rPr>
                              <w:t>move devices</w:t>
                            </w:r>
                            <w:r w:rsidR="00840764">
                              <w:rPr>
                                <w:sz w:val="12"/>
                                <w:szCs w:val="12"/>
                              </w:rPr>
                              <w:t xml:space="preserve">, </w:t>
                            </w:r>
                            <w:r w:rsidR="00795F96">
                              <w:rPr>
                                <w:sz w:val="12"/>
                                <w:szCs w:val="12"/>
                              </w:rPr>
                              <w:t xml:space="preserve">helping people with speech </w:t>
                            </w:r>
                            <w:r w:rsidR="00C652BB">
                              <w:rPr>
                                <w:sz w:val="12"/>
                                <w:szCs w:val="12"/>
                              </w:rPr>
                              <w:t>impairments</w:t>
                            </w:r>
                            <w:r w:rsidR="00795F96">
                              <w:rPr>
                                <w:sz w:val="12"/>
                                <w:szCs w:val="12"/>
                              </w:rPr>
                              <w:t xml:space="preserve"> and</w:t>
                            </w:r>
                            <w:r w:rsidR="00AD1986">
                              <w:rPr>
                                <w:sz w:val="12"/>
                                <w:szCs w:val="12"/>
                              </w:rPr>
                              <w:t xml:space="preserve"> people with hearing </w:t>
                            </w:r>
                            <w:r w:rsidR="00872739">
                              <w:rPr>
                                <w:sz w:val="12"/>
                                <w:szCs w:val="12"/>
                              </w:rPr>
                              <w:t>impairments</w:t>
                            </w:r>
                            <w:r w:rsidR="00AD1986">
                              <w:rPr>
                                <w:sz w:val="12"/>
                                <w:szCs w:val="12"/>
                              </w:rPr>
                              <w:t xml:space="preserve">. </w:t>
                            </w:r>
                          </w:p>
                          <w:p w14:paraId="65C920C6" w14:textId="3E3983DE" w:rsidR="006773CA" w:rsidRPr="006773CA" w:rsidRDefault="00E36CB1" w:rsidP="006773CA">
                            <w:pPr>
                              <w:rPr>
                                <w:sz w:val="12"/>
                                <w:szCs w:val="12"/>
                              </w:rPr>
                            </w:pPr>
                            <w:r>
                              <w:rPr>
                                <w:sz w:val="12"/>
                                <w:szCs w:val="12"/>
                              </w:rPr>
                              <w:t xml:space="preserve">It’s </w:t>
                            </w:r>
                            <w:r w:rsidR="0099457C">
                              <w:rPr>
                                <w:sz w:val="12"/>
                                <w:szCs w:val="12"/>
                              </w:rPr>
                              <w:t>seen</w:t>
                            </w:r>
                            <w:r w:rsidR="003F53DC">
                              <w:rPr>
                                <w:sz w:val="12"/>
                                <w:szCs w:val="12"/>
                              </w:rPr>
                              <w:t xml:space="preserve"> by scientists and research workers that as </w:t>
                            </w:r>
                            <w:r w:rsidR="002A0437">
                              <w:rPr>
                                <w:sz w:val="12"/>
                                <w:szCs w:val="12"/>
                              </w:rPr>
                              <w:t>technology</w:t>
                            </w:r>
                            <w:r w:rsidR="003F53DC">
                              <w:rPr>
                                <w:sz w:val="12"/>
                                <w:szCs w:val="12"/>
                              </w:rPr>
                              <w:t xml:space="preserve"> </w:t>
                            </w:r>
                            <w:r w:rsidR="002A0437">
                              <w:rPr>
                                <w:sz w:val="12"/>
                                <w:szCs w:val="12"/>
                              </w:rPr>
                              <w:t>improves</w:t>
                            </w:r>
                            <w:r w:rsidR="003F53DC">
                              <w:rPr>
                                <w:sz w:val="12"/>
                                <w:szCs w:val="12"/>
                              </w:rPr>
                              <w:t xml:space="preserve"> over the years, they’ll be able to </w:t>
                            </w:r>
                            <w:r w:rsidR="006773CA" w:rsidRPr="006773CA">
                              <w:rPr>
                                <w:sz w:val="12"/>
                                <w:szCs w:val="12"/>
                              </w:rPr>
                              <w:t xml:space="preserve">bring out </w:t>
                            </w:r>
                            <w:r w:rsidR="003F53DC">
                              <w:rPr>
                                <w:sz w:val="12"/>
                                <w:szCs w:val="12"/>
                              </w:rPr>
                              <w:t xml:space="preserve">a </w:t>
                            </w:r>
                            <w:proofErr w:type="gramStart"/>
                            <w:r w:rsidR="003F53DC">
                              <w:rPr>
                                <w:sz w:val="12"/>
                                <w:szCs w:val="12"/>
                              </w:rPr>
                              <w:t>more wide</w:t>
                            </w:r>
                            <w:proofErr w:type="gramEnd"/>
                            <w:r w:rsidR="006773CA" w:rsidRPr="006773CA">
                              <w:rPr>
                                <w:sz w:val="12"/>
                                <w:szCs w:val="12"/>
                              </w:rPr>
                              <w:t xml:space="preserve"> variety of BCI applications useful for society. </w:t>
                            </w:r>
                            <w:r w:rsidR="003F53DC">
                              <w:rPr>
                                <w:sz w:val="12"/>
                                <w:szCs w:val="12"/>
                              </w:rPr>
                              <w:t xml:space="preserve">Just like </w:t>
                            </w:r>
                            <w:r w:rsidR="002A0437">
                              <w:rPr>
                                <w:sz w:val="12"/>
                                <w:szCs w:val="12"/>
                              </w:rPr>
                              <w:t xml:space="preserve">it’s shown </w:t>
                            </w:r>
                            <w:r w:rsidR="003F53DC">
                              <w:rPr>
                                <w:sz w:val="12"/>
                                <w:szCs w:val="12"/>
                              </w:rPr>
                              <w:t>i</w:t>
                            </w:r>
                            <w:r w:rsidR="00E8712A">
                              <w:rPr>
                                <w:sz w:val="12"/>
                                <w:szCs w:val="12"/>
                              </w:rPr>
                              <w:t xml:space="preserve">n figure 4, </w:t>
                            </w:r>
                            <w:r w:rsidR="006773CA" w:rsidRPr="006773CA">
                              <w:rPr>
                                <w:sz w:val="12"/>
                                <w:szCs w:val="12"/>
                              </w:rPr>
                              <w:t xml:space="preserve">BCI </w:t>
                            </w:r>
                            <w:r w:rsidR="00E8712A">
                              <w:rPr>
                                <w:sz w:val="12"/>
                                <w:szCs w:val="12"/>
                              </w:rPr>
                              <w:t xml:space="preserve">can also </w:t>
                            </w:r>
                            <w:r w:rsidR="006773CA" w:rsidRPr="006773CA">
                              <w:rPr>
                                <w:sz w:val="12"/>
                                <w:szCs w:val="12"/>
                              </w:rPr>
                              <w:t xml:space="preserve">restore and augment human functions thereby improving </w:t>
                            </w:r>
                            <w:r w:rsidR="00872739">
                              <w:rPr>
                                <w:sz w:val="12"/>
                                <w:szCs w:val="12"/>
                              </w:rPr>
                              <w:t xml:space="preserve">the </w:t>
                            </w:r>
                            <w:r w:rsidR="006773CA" w:rsidRPr="006773CA">
                              <w:rPr>
                                <w:sz w:val="12"/>
                                <w:szCs w:val="12"/>
                              </w:rPr>
                              <w:t>quality of living</w:t>
                            </w:r>
                            <w:r w:rsidR="0099457C">
                              <w:rPr>
                                <w:sz w:val="12"/>
                                <w:szCs w:val="12"/>
                              </w:rPr>
                              <w:t xml:space="preserve">, like improving </w:t>
                            </w:r>
                            <w:r w:rsidR="00872739">
                              <w:rPr>
                                <w:sz w:val="12"/>
                                <w:szCs w:val="12"/>
                              </w:rPr>
                              <w:t xml:space="preserve">the </w:t>
                            </w:r>
                            <w:r w:rsidR="0099457C">
                              <w:rPr>
                                <w:sz w:val="12"/>
                                <w:szCs w:val="12"/>
                              </w:rPr>
                              <w:t>accuracy of brain implants</w:t>
                            </w:r>
                            <w:r w:rsidR="006773CA" w:rsidRPr="006773CA">
                              <w:rPr>
                                <w:sz w:val="12"/>
                                <w:szCs w:val="12"/>
                              </w:rPr>
                              <w:t>.</w:t>
                            </w:r>
                            <w:r w:rsidR="0020338D">
                              <w:rPr>
                                <w:sz w:val="12"/>
                                <w:szCs w:val="12"/>
                              </w:rPr>
                              <w:t>[11]</w:t>
                            </w:r>
                            <w:r w:rsidR="004637C1">
                              <w:rPr>
                                <w:sz w:val="12"/>
                                <w:szCs w:val="12"/>
                              </w:rPr>
                              <w:t xml:space="preserve"> It can also provide jobs fo</w:t>
                            </w:r>
                            <w:r w:rsidR="0046611F">
                              <w:rPr>
                                <w:sz w:val="12"/>
                                <w:szCs w:val="12"/>
                              </w:rPr>
                              <w:t xml:space="preserve">r disabled people that people would think to be impossible, </w:t>
                            </w:r>
                            <w:r w:rsidR="006773CA" w:rsidRPr="006773CA">
                              <w:rPr>
                                <w:sz w:val="12"/>
                                <w:szCs w:val="12"/>
                              </w:rPr>
                              <w:t>like flying an aeroplane just by thinking</w:t>
                            </w:r>
                            <w:r w:rsidR="0046611F">
                              <w:rPr>
                                <w:sz w:val="12"/>
                                <w:szCs w:val="12"/>
                              </w:rPr>
                              <w:t xml:space="preserve"> and</w:t>
                            </w:r>
                            <w:r w:rsidR="006773CA" w:rsidRPr="006773CA">
                              <w:rPr>
                                <w:sz w:val="12"/>
                                <w:szCs w:val="12"/>
                              </w:rPr>
                              <w:t xml:space="preserve"> a blind driving a vehicle</w:t>
                            </w:r>
                            <w:r w:rsidR="0046611F">
                              <w:rPr>
                                <w:sz w:val="12"/>
                                <w:szCs w:val="12"/>
                              </w:rPr>
                              <w:t>.</w:t>
                            </w:r>
                            <w:r w:rsidR="006773CA" w:rsidRPr="006773CA">
                              <w:rPr>
                                <w:sz w:val="12"/>
                                <w:szCs w:val="12"/>
                              </w:rPr>
                              <w:t xml:space="preserve"> In the medical sector, research workers are </w:t>
                            </w:r>
                            <w:r w:rsidR="0046611F">
                              <w:rPr>
                                <w:sz w:val="12"/>
                                <w:szCs w:val="12"/>
                              </w:rPr>
                              <w:t>working on more precise equipment</w:t>
                            </w:r>
                            <w:r w:rsidR="00394829">
                              <w:rPr>
                                <w:sz w:val="12"/>
                                <w:szCs w:val="12"/>
                              </w:rPr>
                              <w:t xml:space="preserve"> and the start of</w:t>
                            </w:r>
                            <w:r w:rsidR="006773CA" w:rsidRPr="006773CA">
                              <w:rPr>
                                <w:sz w:val="12"/>
                                <w:szCs w:val="12"/>
                              </w:rPr>
                              <w:t xml:space="preserve"> wireless BCI</w:t>
                            </w:r>
                            <w:r w:rsidR="00394829">
                              <w:rPr>
                                <w:sz w:val="12"/>
                                <w:szCs w:val="12"/>
                              </w:rPr>
                              <w:t xml:space="preserve">, with the possibility </w:t>
                            </w:r>
                            <w:r w:rsidR="00D66510">
                              <w:rPr>
                                <w:sz w:val="12"/>
                                <w:szCs w:val="12"/>
                              </w:rPr>
                              <w:t xml:space="preserve">of being able to </w:t>
                            </w:r>
                            <w:r w:rsidR="006773CA" w:rsidRPr="006773CA">
                              <w:rPr>
                                <w:sz w:val="12"/>
                                <w:szCs w:val="12"/>
                              </w:rPr>
                              <w:t>replace the robotic devices and directly bypass the signals to the nerves in the damaged part of the brain, thereby allowing the paralyzed patient to move their body</w:t>
                            </w:r>
                            <w:r w:rsidR="00D66510">
                              <w:rPr>
                                <w:sz w:val="12"/>
                                <w:szCs w:val="12"/>
                              </w:rPr>
                              <w:t xml:space="preserve"> completely</w:t>
                            </w:r>
                            <w:r w:rsidR="006773CA" w:rsidRPr="006773CA">
                              <w:rPr>
                                <w:sz w:val="12"/>
                                <w:szCs w:val="12"/>
                              </w:rPr>
                              <w:t>.</w:t>
                            </w:r>
                            <w:r w:rsidR="006C681B">
                              <w:rPr>
                                <w:sz w:val="12"/>
                                <w:szCs w:val="12"/>
                              </w:rPr>
                              <w:t xml:space="preserve"> [11]</w:t>
                            </w:r>
                            <w:r w:rsidR="00D66510">
                              <w:rPr>
                                <w:sz w:val="12"/>
                                <w:szCs w:val="12"/>
                              </w:rPr>
                              <w:t xml:space="preserve"> As shown, it can be a big</w:t>
                            </w:r>
                            <w:r w:rsidR="0026706A">
                              <w:rPr>
                                <w:sz w:val="12"/>
                                <w:szCs w:val="12"/>
                              </w:rPr>
                              <w:t xml:space="preserve"> help to improving the quality of life.</w:t>
                            </w:r>
                            <w:r w:rsidR="006773CA" w:rsidRPr="006773CA">
                              <w:rPr>
                                <w:sz w:val="12"/>
                                <w:szCs w:val="12"/>
                              </w:rPr>
                              <w:t xml:space="preserve"> </w:t>
                            </w:r>
                          </w:p>
                          <w:p w14:paraId="6F88D14E" w14:textId="77777777" w:rsidR="006773CA" w:rsidRPr="00B767C5" w:rsidRDefault="006773CA">
                            <w:pPr>
                              <w:rPr>
                                <w:sz w:val="12"/>
                                <w:szCs w:val="1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D42298" id="Text Box 6" o:spid="_x0000_s1034" type="#_x0000_t202" style="position:absolute;margin-left:183.15pt;margin-top:570.55pt;width:326.05pt;height:104.25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" fillcolor="white [3201]" stroked="f" strokeweight=".5pt">
                <v:textbox>
                  <w:txbxContent>
                    <w:p w14:paraId="0FABD352" w14:textId="5F890FE9" w:rsidR="000F4739" w:rsidRPr="000A3D22" w:rsidRDefault="000F4739">
                      <w:pPr>
                        <w:rPr>
                          <w:b/>
                          <w:bCs/>
                          <w:sz w:val="14"/>
                          <w:szCs w:val="14"/>
                          <w:u w:val="single"/>
                        </w:rPr>
                      </w:pPr>
                      <w:r w:rsidRPr="000A3D22">
                        <w:rPr>
                          <w:b/>
                          <w:bCs/>
                          <w:sz w:val="14"/>
                          <w:szCs w:val="14"/>
                          <w:u w:val="single"/>
                        </w:rPr>
                        <w:t>Future of BCI</w:t>
                      </w:r>
                    </w:p>
                    <w:p w14:paraId="28344AAB" w14:textId="2F521FA1" w:rsidR="00147DD6" w:rsidRDefault="00147DD6">
                      <w:pPr>
                        <w:rPr>
                          <w:sz w:val="12"/>
                          <w:szCs w:val="12"/>
                        </w:rPr>
                      </w:pPr>
                      <w:r w:rsidRPr="00B767C5">
                        <w:rPr>
                          <w:sz w:val="12"/>
                          <w:szCs w:val="12"/>
                        </w:rPr>
                        <w:t xml:space="preserve">I think </w:t>
                      </w:r>
                      <w:r w:rsidR="00AD13E6" w:rsidRPr="00B767C5">
                        <w:rPr>
                          <w:sz w:val="12"/>
                          <w:szCs w:val="12"/>
                        </w:rPr>
                        <w:t xml:space="preserve">without even </w:t>
                      </w:r>
                      <w:r w:rsidR="00E44DC1" w:rsidRPr="00B767C5">
                        <w:rPr>
                          <w:sz w:val="12"/>
                          <w:szCs w:val="12"/>
                        </w:rPr>
                        <w:t>looking at how</w:t>
                      </w:r>
                      <w:r w:rsidR="009D0365" w:rsidRPr="00B767C5">
                        <w:rPr>
                          <w:sz w:val="12"/>
                          <w:szCs w:val="12"/>
                        </w:rPr>
                        <w:t xml:space="preserve"> </w:t>
                      </w:r>
                      <w:r w:rsidR="00872739">
                        <w:rPr>
                          <w:sz w:val="12"/>
                          <w:szCs w:val="12"/>
                        </w:rPr>
                        <w:t>brain-computer</w:t>
                      </w:r>
                      <w:r w:rsidR="009D0365" w:rsidRPr="00B767C5">
                        <w:rPr>
                          <w:sz w:val="12"/>
                          <w:szCs w:val="12"/>
                        </w:rPr>
                        <w:t xml:space="preserve"> </w:t>
                      </w:r>
                      <w:r w:rsidR="00E44DC1" w:rsidRPr="00B767C5">
                        <w:rPr>
                          <w:sz w:val="12"/>
                          <w:szCs w:val="12"/>
                        </w:rPr>
                        <w:t>interface</w:t>
                      </w:r>
                      <w:r w:rsidR="009D0365" w:rsidRPr="00B767C5">
                        <w:rPr>
                          <w:sz w:val="12"/>
                          <w:szCs w:val="12"/>
                        </w:rPr>
                        <w:t xml:space="preserve"> </w:t>
                      </w:r>
                      <w:r w:rsidR="00E44DC1" w:rsidRPr="00B767C5">
                        <w:rPr>
                          <w:sz w:val="12"/>
                          <w:szCs w:val="12"/>
                        </w:rPr>
                        <w:t xml:space="preserve">is, </w:t>
                      </w:r>
                      <w:r w:rsidR="0073336E" w:rsidRPr="00B767C5">
                        <w:rPr>
                          <w:sz w:val="12"/>
                          <w:szCs w:val="12"/>
                        </w:rPr>
                        <w:t>we can see dati</w:t>
                      </w:r>
                      <w:r w:rsidR="00E44DC1" w:rsidRPr="00B767C5">
                        <w:rPr>
                          <w:sz w:val="12"/>
                          <w:szCs w:val="12"/>
                        </w:rPr>
                        <w:t>n</w:t>
                      </w:r>
                      <w:r w:rsidR="0073336E" w:rsidRPr="00B767C5">
                        <w:rPr>
                          <w:sz w:val="12"/>
                          <w:szCs w:val="12"/>
                        </w:rPr>
                        <w:t xml:space="preserve">g back to 2006 when </w:t>
                      </w:r>
                      <w:r w:rsidR="00E44DC1" w:rsidRPr="00B767C5">
                        <w:rPr>
                          <w:sz w:val="12"/>
                          <w:szCs w:val="12"/>
                        </w:rPr>
                        <w:t>technology</w:t>
                      </w:r>
                      <w:r w:rsidR="0073336E" w:rsidRPr="00B767C5">
                        <w:rPr>
                          <w:sz w:val="12"/>
                          <w:szCs w:val="12"/>
                        </w:rPr>
                        <w:t xml:space="preserve"> wasn’t close to what it was now, for th</w:t>
                      </w:r>
                      <w:r w:rsidR="00E44DC1" w:rsidRPr="00B767C5">
                        <w:rPr>
                          <w:sz w:val="12"/>
                          <w:szCs w:val="12"/>
                        </w:rPr>
                        <w:t>e accuracy</w:t>
                      </w:r>
                      <w:r w:rsidR="0073336E" w:rsidRPr="00B767C5">
                        <w:rPr>
                          <w:sz w:val="12"/>
                          <w:szCs w:val="12"/>
                        </w:rPr>
                        <w:t xml:space="preserve"> to be above 70% </w:t>
                      </w:r>
                      <w:r w:rsidR="003C4F8E">
                        <w:rPr>
                          <w:sz w:val="12"/>
                          <w:szCs w:val="12"/>
                        </w:rPr>
                        <w:t>in B</w:t>
                      </w:r>
                      <w:r w:rsidR="00E36CB1">
                        <w:rPr>
                          <w:sz w:val="12"/>
                          <w:szCs w:val="12"/>
                        </w:rPr>
                        <w:t xml:space="preserve">CI </w:t>
                      </w:r>
                      <w:r w:rsidR="0073336E" w:rsidRPr="00B767C5">
                        <w:rPr>
                          <w:sz w:val="12"/>
                          <w:szCs w:val="12"/>
                        </w:rPr>
                        <w:t>is outstanding.</w:t>
                      </w:r>
                      <w:r w:rsidR="006C681B">
                        <w:rPr>
                          <w:sz w:val="12"/>
                          <w:szCs w:val="12"/>
                        </w:rPr>
                        <w:t>[</w:t>
                      </w:r>
                      <w:r w:rsidR="0020338D">
                        <w:rPr>
                          <w:sz w:val="12"/>
                          <w:szCs w:val="12"/>
                        </w:rPr>
                        <w:t>8</w:t>
                      </w:r>
                      <w:r w:rsidR="006C681B">
                        <w:rPr>
                          <w:sz w:val="12"/>
                          <w:szCs w:val="12"/>
                        </w:rPr>
                        <w:t>]</w:t>
                      </w:r>
                      <w:r w:rsidR="0073336E" w:rsidRPr="00B767C5">
                        <w:rPr>
                          <w:sz w:val="12"/>
                          <w:szCs w:val="12"/>
                        </w:rPr>
                        <w:t xml:space="preserve"> So simply imagine what now</w:t>
                      </w:r>
                      <w:r w:rsidR="00012095" w:rsidRPr="00B767C5">
                        <w:rPr>
                          <w:sz w:val="12"/>
                          <w:szCs w:val="12"/>
                        </w:rPr>
                        <w:t xml:space="preserve"> can be invented and be brought to such a</w:t>
                      </w:r>
                      <w:r w:rsidR="00E44DC1" w:rsidRPr="00B767C5">
                        <w:rPr>
                          <w:sz w:val="12"/>
                          <w:szCs w:val="12"/>
                        </w:rPr>
                        <w:t xml:space="preserve"> degree</w:t>
                      </w:r>
                      <w:r w:rsidR="00012095" w:rsidRPr="00B767C5">
                        <w:rPr>
                          <w:sz w:val="12"/>
                          <w:szCs w:val="12"/>
                        </w:rPr>
                        <w:t xml:space="preserve"> </w:t>
                      </w:r>
                      <w:r w:rsidR="00E44DC1" w:rsidRPr="00B767C5">
                        <w:rPr>
                          <w:sz w:val="12"/>
                          <w:szCs w:val="12"/>
                        </w:rPr>
                        <w:t xml:space="preserve">in success, BCI is constantly developing </w:t>
                      </w:r>
                      <w:r w:rsidR="00251C0D" w:rsidRPr="00B767C5">
                        <w:rPr>
                          <w:sz w:val="12"/>
                          <w:szCs w:val="12"/>
                        </w:rPr>
                        <w:t>with already</w:t>
                      </w:r>
                      <w:r w:rsidR="007A7934">
                        <w:rPr>
                          <w:sz w:val="12"/>
                          <w:szCs w:val="12"/>
                        </w:rPr>
                        <w:t xml:space="preserve"> </w:t>
                      </w:r>
                      <w:r w:rsidR="005651D2">
                        <w:rPr>
                          <w:sz w:val="12"/>
                          <w:szCs w:val="12"/>
                        </w:rPr>
                        <w:t>creations</w:t>
                      </w:r>
                      <w:r w:rsidR="007A7934">
                        <w:rPr>
                          <w:sz w:val="12"/>
                          <w:szCs w:val="12"/>
                        </w:rPr>
                        <w:t xml:space="preserve"> being made </w:t>
                      </w:r>
                      <w:r w:rsidR="00840764">
                        <w:rPr>
                          <w:sz w:val="12"/>
                          <w:szCs w:val="12"/>
                        </w:rPr>
                        <w:t xml:space="preserve">to help </w:t>
                      </w:r>
                      <w:r w:rsidR="00872739">
                        <w:rPr>
                          <w:sz w:val="12"/>
                          <w:szCs w:val="12"/>
                        </w:rPr>
                        <w:t>paralyzed</w:t>
                      </w:r>
                      <w:r w:rsidR="00840764">
                        <w:rPr>
                          <w:sz w:val="12"/>
                          <w:szCs w:val="12"/>
                        </w:rPr>
                        <w:t xml:space="preserve"> people walk </w:t>
                      </w:r>
                      <w:r w:rsidR="005651D2">
                        <w:rPr>
                          <w:sz w:val="12"/>
                          <w:szCs w:val="12"/>
                        </w:rPr>
                        <w:t>move devices</w:t>
                      </w:r>
                      <w:r w:rsidR="00840764">
                        <w:rPr>
                          <w:sz w:val="12"/>
                          <w:szCs w:val="12"/>
                        </w:rPr>
                        <w:t xml:space="preserve">, </w:t>
                      </w:r>
                      <w:r w:rsidR="00795F96">
                        <w:rPr>
                          <w:sz w:val="12"/>
                          <w:szCs w:val="12"/>
                        </w:rPr>
                        <w:t xml:space="preserve">helping people with speech </w:t>
                      </w:r>
                      <w:r w:rsidR="00C652BB">
                        <w:rPr>
                          <w:sz w:val="12"/>
                          <w:szCs w:val="12"/>
                        </w:rPr>
                        <w:t>impairments</w:t>
                      </w:r>
                      <w:r w:rsidR="00795F96">
                        <w:rPr>
                          <w:sz w:val="12"/>
                          <w:szCs w:val="12"/>
                        </w:rPr>
                        <w:t xml:space="preserve"> and</w:t>
                      </w:r>
                      <w:r w:rsidR="00AD1986">
                        <w:rPr>
                          <w:sz w:val="12"/>
                          <w:szCs w:val="12"/>
                        </w:rPr>
                        <w:t xml:space="preserve"> people with hearing </w:t>
                      </w:r>
                      <w:r w:rsidR="00872739">
                        <w:rPr>
                          <w:sz w:val="12"/>
                          <w:szCs w:val="12"/>
                        </w:rPr>
                        <w:t>impairments</w:t>
                      </w:r>
                      <w:r w:rsidR="00AD1986">
                        <w:rPr>
                          <w:sz w:val="12"/>
                          <w:szCs w:val="12"/>
                        </w:rPr>
                        <w:t xml:space="preserve">. </w:t>
                      </w:r>
                    </w:p>
                    <w:p w14:paraId="65C920C6" w14:textId="3E3983DE" w:rsidR="006773CA" w:rsidRPr="006773CA" w:rsidRDefault="00E36CB1" w:rsidP="006773CA">
                      <w:pPr>
                        <w:rPr>
                          <w:sz w:val="12"/>
                          <w:szCs w:val="12"/>
                        </w:rPr>
                      </w:pPr>
                      <w:r>
                        <w:rPr>
                          <w:sz w:val="12"/>
                          <w:szCs w:val="12"/>
                        </w:rPr>
                        <w:t xml:space="preserve">It’s </w:t>
                      </w:r>
                      <w:r w:rsidR="0099457C">
                        <w:rPr>
                          <w:sz w:val="12"/>
                          <w:szCs w:val="12"/>
                        </w:rPr>
                        <w:t>seen</w:t>
                      </w:r>
                      <w:r w:rsidR="003F53DC">
                        <w:rPr>
                          <w:sz w:val="12"/>
                          <w:szCs w:val="12"/>
                        </w:rPr>
                        <w:t xml:space="preserve"> by scientists and research workers that as </w:t>
                      </w:r>
                      <w:r w:rsidR="002A0437">
                        <w:rPr>
                          <w:sz w:val="12"/>
                          <w:szCs w:val="12"/>
                        </w:rPr>
                        <w:t>technology</w:t>
                      </w:r>
                      <w:r w:rsidR="003F53DC">
                        <w:rPr>
                          <w:sz w:val="12"/>
                          <w:szCs w:val="12"/>
                        </w:rPr>
                        <w:t xml:space="preserve"> </w:t>
                      </w:r>
                      <w:r w:rsidR="002A0437">
                        <w:rPr>
                          <w:sz w:val="12"/>
                          <w:szCs w:val="12"/>
                        </w:rPr>
                        <w:t>improves</w:t>
                      </w:r>
                      <w:r w:rsidR="003F53DC">
                        <w:rPr>
                          <w:sz w:val="12"/>
                          <w:szCs w:val="12"/>
                        </w:rPr>
                        <w:t xml:space="preserve"> over the years, they’ll be able to </w:t>
                      </w:r>
                      <w:r w:rsidR="006773CA" w:rsidRPr="006773CA">
                        <w:rPr>
                          <w:sz w:val="12"/>
                          <w:szCs w:val="12"/>
                        </w:rPr>
                        <w:t xml:space="preserve">bring out </w:t>
                      </w:r>
                      <w:r w:rsidR="003F53DC">
                        <w:rPr>
                          <w:sz w:val="12"/>
                          <w:szCs w:val="12"/>
                        </w:rPr>
                        <w:t xml:space="preserve">a </w:t>
                      </w:r>
                      <w:proofErr w:type="gramStart"/>
                      <w:r w:rsidR="003F53DC">
                        <w:rPr>
                          <w:sz w:val="12"/>
                          <w:szCs w:val="12"/>
                        </w:rPr>
                        <w:t>more wide</w:t>
                      </w:r>
                      <w:proofErr w:type="gramEnd"/>
                      <w:r w:rsidR="006773CA" w:rsidRPr="006773CA">
                        <w:rPr>
                          <w:sz w:val="12"/>
                          <w:szCs w:val="12"/>
                        </w:rPr>
                        <w:t xml:space="preserve"> variety of BCI applications useful for society. </w:t>
                      </w:r>
                      <w:r w:rsidR="003F53DC">
                        <w:rPr>
                          <w:sz w:val="12"/>
                          <w:szCs w:val="12"/>
                        </w:rPr>
                        <w:t xml:space="preserve">Just like </w:t>
                      </w:r>
                      <w:r w:rsidR="002A0437">
                        <w:rPr>
                          <w:sz w:val="12"/>
                          <w:szCs w:val="12"/>
                        </w:rPr>
                        <w:t xml:space="preserve">it’s shown </w:t>
                      </w:r>
                      <w:r w:rsidR="003F53DC">
                        <w:rPr>
                          <w:sz w:val="12"/>
                          <w:szCs w:val="12"/>
                        </w:rPr>
                        <w:t>i</w:t>
                      </w:r>
                      <w:r w:rsidR="00E8712A">
                        <w:rPr>
                          <w:sz w:val="12"/>
                          <w:szCs w:val="12"/>
                        </w:rPr>
                        <w:t xml:space="preserve">n figure 4, </w:t>
                      </w:r>
                      <w:r w:rsidR="006773CA" w:rsidRPr="006773CA">
                        <w:rPr>
                          <w:sz w:val="12"/>
                          <w:szCs w:val="12"/>
                        </w:rPr>
                        <w:t xml:space="preserve">BCI </w:t>
                      </w:r>
                      <w:r w:rsidR="00E8712A">
                        <w:rPr>
                          <w:sz w:val="12"/>
                          <w:szCs w:val="12"/>
                        </w:rPr>
                        <w:t xml:space="preserve">can also </w:t>
                      </w:r>
                      <w:r w:rsidR="006773CA" w:rsidRPr="006773CA">
                        <w:rPr>
                          <w:sz w:val="12"/>
                          <w:szCs w:val="12"/>
                        </w:rPr>
                        <w:t xml:space="preserve">restore and augment human functions thereby improving </w:t>
                      </w:r>
                      <w:r w:rsidR="00872739">
                        <w:rPr>
                          <w:sz w:val="12"/>
                          <w:szCs w:val="12"/>
                        </w:rPr>
                        <w:t xml:space="preserve">the </w:t>
                      </w:r>
                      <w:r w:rsidR="006773CA" w:rsidRPr="006773CA">
                        <w:rPr>
                          <w:sz w:val="12"/>
                          <w:szCs w:val="12"/>
                        </w:rPr>
                        <w:t>quality of living</w:t>
                      </w:r>
                      <w:r w:rsidR="0099457C">
                        <w:rPr>
                          <w:sz w:val="12"/>
                          <w:szCs w:val="12"/>
                        </w:rPr>
                        <w:t xml:space="preserve">, like improving </w:t>
                      </w:r>
                      <w:r w:rsidR="00872739">
                        <w:rPr>
                          <w:sz w:val="12"/>
                          <w:szCs w:val="12"/>
                        </w:rPr>
                        <w:t xml:space="preserve">the </w:t>
                      </w:r>
                      <w:r w:rsidR="0099457C">
                        <w:rPr>
                          <w:sz w:val="12"/>
                          <w:szCs w:val="12"/>
                        </w:rPr>
                        <w:t>accuracy of brain implants</w:t>
                      </w:r>
                      <w:r w:rsidR="006773CA" w:rsidRPr="006773CA">
                        <w:rPr>
                          <w:sz w:val="12"/>
                          <w:szCs w:val="12"/>
                        </w:rPr>
                        <w:t>.</w:t>
                      </w:r>
                      <w:r w:rsidR="0020338D">
                        <w:rPr>
                          <w:sz w:val="12"/>
                          <w:szCs w:val="12"/>
                        </w:rPr>
                        <w:t>[11]</w:t>
                      </w:r>
                      <w:r w:rsidR="004637C1">
                        <w:rPr>
                          <w:sz w:val="12"/>
                          <w:szCs w:val="12"/>
                        </w:rPr>
                        <w:t xml:space="preserve"> It can also provide jobs fo</w:t>
                      </w:r>
                      <w:r w:rsidR="0046611F">
                        <w:rPr>
                          <w:sz w:val="12"/>
                          <w:szCs w:val="12"/>
                        </w:rPr>
                        <w:t xml:space="preserve">r disabled people that people would think to be impossible, </w:t>
                      </w:r>
                      <w:r w:rsidR="006773CA" w:rsidRPr="006773CA">
                        <w:rPr>
                          <w:sz w:val="12"/>
                          <w:szCs w:val="12"/>
                        </w:rPr>
                        <w:t>like flying an aeroplane just by thinking</w:t>
                      </w:r>
                      <w:r w:rsidR="0046611F">
                        <w:rPr>
                          <w:sz w:val="12"/>
                          <w:szCs w:val="12"/>
                        </w:rPr>
                        <w:t xml:space="preserve"> and</w:t>
                      </w:r>
                      <w:r w:rsidR="006773CA" w:rsidRPr="006773CA">
                        <w:rPr>
                          <w:sz w:val="12"/>
                          <w:szCs w:val="12"/>
                        </w:rPr>
                        <w:t xml:space="preserve"> a blind driving a vehicle</w:t>
                      </w:r>
                      <w:r w:rsidR="0046611F">
                        <w:rPr>
                          <w:sz w:val="12"/>
                          <w:szCs w:val="12"/>
                        </w:rPr>
                        <w:t>.</w:t>
                      </w:r>
                      <w:r w:rsidR="006773CA" w:rsidRPr="006773CA">
                        <w:rPr>
                          <w:sz w:val="12"/>
                          <w:szCs w:val="12"/>
                        </w:rPr>
                        <w:t xml:space="preserve"> In the medical sector, research workers are </w:t>
                      </w:r>
                      <w:r w:rsidR="0046611F">
                        <w:rPr>
                          <w:sz w:val="12"/>
                          <w:szCs w:val="12"/>
                        </w:rPr>
                        <w:t>working on more precise equipment</w:t>
                      </w:r>
                      <w:r w:rsidR="00394829">
                        <w:rPr>
                          <w:sz w:val="12"/>
                          <w:szCs w:val="12"/>
                        </w:rPr>
                        <w:t xml:space="preserve"> and the start of</w:t>
                      </w:r>
                      <w:r w:rsidR="006773CA" w:rsidRPr="006773CA">
                        <w:rPr>
                          <w:sz w:val="12"/>
                          <w:szCs w:val="12"/>
                        </w:rPr>
                        <w:t xml:space="preserve"> wireless BCI</w:t>
                      </w:r>
                      <w:r w:rsidR="00394829">
                        <w:rPr>
                          <w:sz w:val="12"/>
                          <w:szCs w:val="12"/>
                        </w:rPr>
                        <w:t xml:space="preserve">, with the possibility </w:t>
                      </w:r>
                      <w:r w:rsidR="00D66510">
                        <w:rPr>
                          <w:sz w:val="12"/>
                          <w:szCs w:val="12"/>
                        </w:rPr>
                        <w:t xml:space="preserve">of being able to </w:t>
                      </w:r>
                      <w:r w:rsidR="006773CA" w:rsidRPr="006773CA">
                        <w:rPr>
                          <w:sz w:val="12"/>
                          <w:szCs w:val="12"/>
                        </w:rPr>
                        <w:t>replace the robotic devices and directly bypass the signals to the nerves in the damaged part of the brain, thereby allowing the paralyzed patient to move their body</w:t>
                      </w:r>
                      <w:r w:rsidR="00D66510">
                        <w:rPr>
                          <w:sz w:val="12"/>
                          <w:szCs w:val="12"/>
                        </w:rPr>
                        <w:t xml:space="preserve"> completely</w:t>
                      </w:r>
                      <w:r w:rsidR="006773CA" w:rsidRPr="006773CA">
                        <w:rPr>
                          <w:sz w:val="12"/>
                          <w:szCs w:val="12"/>
                        </w:rPr>
                        <w:t>.</w:t>
                      </w:r>
                      <w:r w:rsidR="006C681B">
                        <w:rPr>
                          <w:sz w:val="12"/>
                          <w:szCs w:val="12"/>
                        </w:rPr>
                        <w:t xml:space="preserve"> [11]</w:t>
                      </w:r>
                      <w:r w:rsidR="00D66510">
                        <w:rPr>
                          <w:sz w:val="12"/>
                          <w:szCs w:val="12"/>
                        </w:rPr>
                        <w:t xml:space="preserve"> As shown, it can be a big</w:t>
                      </w:r>
                      <w:r w:rsidR="0026706A">
                        <w:rPr>
                          <w:sz w:val="12"/>
                          <w:szCs w:val="12"/>
                        </w:rPr>
                        <w:t xml:space="preserve"> help to improving the quality of life.</w:t>
                      </w:r>
                      <w:r w:rsidR="006773CA" w:rsidRPr="006773CA">
                        <w:rPr>
                          <w:sz w:val="12"/>
                          <w:szCs w:val="12"/>
                        </w:rPr>
                        <w:t xml:space="preserve"> </w:t>
                      </w:r>
                    </w:p>
                    <w:p w14:paraId="6F88D14E" w14:textId="77777777" w:rsidR="006773CA" w:rsidRPr="00B767C5" w:rsidRDefault="006773CA">
                      <w:pPr>
                        <w:rPr>
                          <w:sz w:val="12"/>
                          <w:szCs w:val="12"/>
                        </w:rPr>
                      </w:pPr>
                    </w:p>
                  </w:txbxContent>
                </v:textbox>
              </v:shape>
            </w:pict>
          </mc:Fallback>
        </mc:AlternateContent>
      </w:r>
      <w:r w:rsidR="007F062D" w:rsidRPr="003278BA">
        <w:rPr>
          <w:noProof/>
          <w:sz w:val="36"/>
          <w:szCs w:val="36"/>
        </w:rPr>
        <w:drawing>
          <wp:anchor distT="0" distB="0" distL="114300" distR="114300" simplePos="0" relativeHeight="251639808" behindDoc="0" locked="0" layoutInCell="1" allowOverlap="1" wp14:anchorId="38E58C87" wp14:editId="2EC68E73">
            <wp:simplePos x="0" y="0"/>
            <wp:positionH relativeFrom="column">
              <wp:posOffset>4351068</wp:posOffset>
            </wp:positionH>
            <wp:positionV relativeFrom="paragraph">
              <wp:posOffset>5380118</wp:posOffset>
            </wp:positionV>
            <wp:extent cx="1806575" cy="1390650"/>
            <wp:effectExtent l="0" t="0" r="3175"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2">
                      <a:extLst>
                        <a:ext uri="{28A0092B-C50C-407E-A947-70E740481C1C}">
                          <a14:useLocalDpi xmlns:a14="http://schemas.microsoft.com/office/drawing/2010/main" val="0"/>
                        </a:ext>
                      </a:extLst>
                    </a:blip>
                    <a:srcRect r="51023" b="49730"/>
                    <a:stretch/>
                  </pic:blipFill>
                  <pic:spPr bwMode="auto">
                    <a:xfrm>
                      <a:off x="0" y="0"/>
                      <a:ext cx="1806575" cy="13906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F062D" w:rsidRPr="003278BA">
        <w:rPr>
          <w:noProof/>
          <w:sz w:val="36"/>
          <w:szCs w:val="36"/>
        </w:rPr>
        <w:drawing>
          <wp:anchor distT="0" distB="0" distL="114300" distR="114300" simplePos="0" relativeHeight="251594752" behindDoc="0" locked="0" layoutInCell="1" allowOverlap="1" wp14:anchorId="25D6EE54" wp14:editId="09C57BBB">
            <wp:simplePos x="0" y="0"/>
            <wp:positionH relativeFrom="column">
              <wp:posOffset>2398424</wp:posOffset>
            </wp:positionH>
            <wp:positionV relativeFrom="paragraph">
              <wp:posOffset>5333763</wp:posOffset>
            </wp:positionV>
            <wp:extent cx="1533525" cy="1533525"/>
            <wp:effectExtent l="0" t="0" r="9525" b="952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3525" cy="1533525"/>
                    </a:xfrm>
                    <a:prstGeom prst="rect">
                      <a:avLst/>
                    </a:prstGeom>
                    <a:noFill/>
                  </pic:spPr>
                </pic:pic>
              </a:graphicData>
            </a:graphic>
            <wp14:sizeRelH relativeFrom="page">
              <wp14:pctWidth>0</wp14:pctWidth>
            </wp14:sizeRelH>
            <wp14:sizeRelV relativeFrom="page">
              <wp14:pctHeight>0</wp14:pctHeight>
            </wp14:sizeRelV>
          </wp:anchor>
        </w:drawing>
      </w:r>
      <w:r w:rsidR="007F062D" w:rsidRPr="003278BA">
        <w:rPr>
          <w:noProof/>
          <w:sz w:val="36"/>
          <w:szCs w:val="36"/>
        </w:rPr>
        <w:drawing>
          <wp:anchor distT="0" distB="0" distL="114300" distR="114300" simplePos="0" relativeHeight="251957248" behindDoc="0" locked="0" layoutInCell="1" allowOverlap="1" wp14:anchorId="6E21306B" wp14:editId="244815A8">
            <wp:simplePos x="0" y="0"/>
            <wp:positionH relativeFrom="margin">
              <wp:posOffset>4286250</wp:posOffset>
            </wp:positionH>
            <wp:positionV relativeFrom="paragraph">
              <wp:posOffset>2484755</wp:posOffset>
            </wp:positionV>
            <wp:extent cx="2066290" cy="131445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66290" cy="1314450"/>
                    </a:xfrm>
                    <a:prstGeom prst="rect">
                      <a:avLst/>
                    </a:prstGeom>
                    <a:noFill/>
                  </pic:spPr>
                </pic:pic>
              </a:graphicData>
            </a:graphic>
            <wp14:sizeRelH relativeFrom="page">
              <wp14:pctWidth>0</wp14:pctWidth>
            </wp14:sizeRelH>
            <wp14:sizeRelV relativeFrom="page">
              <wp14:pctHeight>0</wp14:pctHeight>
            </wp14:sizeRelV>
          </wp:anchor>
        </w:drawing>
      </w:r>
      <w:r w:rsidR="007F062D" w:rsidRPr="003278BA">
        <w:rPr>
          <w:noProof/>
          <w:sz w:val="36"/>
          <w:szCs w:val="36"/>
        </w:rPr>
        <w:drawing>
          <wp:anchor distT="0" distB="0" distL="114300" distR="114300" simplePos="0" relativeHeight="251807744" behindDoc="0" locked="0" layoutInCell="1" allowOverlap="1" wp14:anchorId="3BEF1E8D" wp14:editId="3980DED4">
            <wp:simplePos x="0" y="0"/>
            <wp:positionH relativeFrom="page">
              <wp:posOffset>3120722</wp:posOffset>
            </wp:positionH>
            <wp:positionV relativeFrom="paragraph">
              <wp:posOffset>2441262</wp:posOffset>
            </wp:positionV>
            <wp:extent cx="1958975" cy="1487805"/>
            <wp:effectExtent l="0" t="0" r="3175"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10722"/>
                    <a:stretch/>
                  </pic:blipFill>
                  <pic:spPr bwMode="auto">
                    <a:xfrm>
                      <a:off x="0" y="0"/>
                      <a:ext cx="1958975" cy="14878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F062D" w:rsidRPr="003278BA">
        <w:rPr>
          <w:noProof/>
          <w:sz w:val="40"/>
          <w:szCs w:val="40"/>
        </w:rPr>
        <mc:AlternateContent>
          <mc:Choice Requires="wps">
            <w:drawing>
              <wp:anchor distT="0" distB="0" distL="114300" distR="114300" simplePos="0" relativeHeight="251301888" behindDoc="0" locked="0" layoutInCell="1" allowOverlap="1" wp14:anchorId="2A6A1F01" wp14:editId="53419E59">
                <wp:simplePos x="0" y="0"/>
                <wp:positionH relativeFrom="column">
                  <wp:posOffset>2150110</wp:posOffset>
                </wp:positionH>
                <wp:positionV relativeFrom="paragraph">
                  <wp:posOffset>1553210</wp:posOffset>
                </wp:positionV>
                <wp:extent cx="4309110" cy="892175"/>
                <wp:effectExtent l="0" t="0" r="0" b="3175"/>
                <wp:wrapSquare wrapText="bothSides"/>
                <wp:docPr id="2" name="Text Box 2"/>
                <wp:cNvGraphicFramePr/>
                <a:graphic xmlns:a="http://schemas.openxmlformats.org/drawingml/2006/main">
                  <a:graphicData uri="http://schemas.microsoft.com/office/word/2010/wordprocessingShape">
                    <wps:wsp>
                      <wps:cNvSpPr txBox="1"/>
                      <wps:spPr>
                        <a:xfrm>
                          <a:off x="0" y="0"/>
                          <a:ext cx="4309110" cy="892175"/>
                        </a:xfrm>
                        <a:prstGeom prst="rect">
                          <a:avLst/>
                        </a:prstGeom>
                        <a:noFill/>
                        <a:ln w="6350">
                          <a:noFill/>
                        </a:ln>
                      </wps:spPr>
                      <wps:txbx>
                        <w:txbxContent>
                          <w:p w14:paraId="3805DD5E" w14:textId="1895007A" w:rsidR="00265429" w:rsidRPr="00440322" w:rsidRDefault="00282BF4" w:rsidP="002B4EF0">
                            <w:pPr>
                              <w:pStyle w:val="Title"/>
                              <w:rPr>
                                <w:b/>
                                <w:bCs/>
                                <w:noProof/>
                                <w:sz w:val="16"/>
                                <w:szCs w:val="16"/>
                              </w:rPr>
                            </w:pPr>
                            <w:r w:rsidRPr="00440322">
                              <w:rPr>
                                <w:b/>
                                <w:bCs/>
                                <w:noProof/>
                                <w:sz w:val="16"/>
                                <w:szCs w:val="16"/>
                              </w:rPr>
                              <w:t xml:space="preserve">Types of </w:t>
                            </w:r>
                            <w:r w:rsidR="00265429" w:rsidRPr="00440322">
                              <w:rPr>
                                <w:b/>
                                <w:bCs/>
                                <w:noProof/>
                                <w:sz w:val="16"/>
                                <w:szCs w:val="16"/>
                              </w:rPr>
                              <w:t xml:space="preserve"> BCI</w:t>
                            </w:r>
                          </w:p>
                          <w:p w14:paraId="3C39FC3B" w14:textId="395C2EEA" w:rsidR="00F26157" w:rsidRPr="00440322" w:rsidRDefault="00282BF4" w:rsidP="00F26157">
                            <w:pPr>
                              <w:rPr>
                                <w:sz w:val="12"/>
                                <w:szCs w:val="12"/>
                              </w:rPr>
                            </w:pPr>
                            <w:r w:rsidRPr="00440322">
                              <w:rPr>
                                <w:sz w:val="12"/>
                                <w:szCs w:val="12"/>
                              </w:rPr>
                              <w:t xml:space="preserve">Non- invasive: </w:t>
                            </w:r>
                            <w:r w:rsidR="00054518" w:rsidRPr="00440322">
                              <w:rPr>
                                <w:sz w:val="12"/>
                                <w:szCs w:val="12"/>
                              </w:rPr>
                              <w:t xml:space="preserve">This </w:t>
                            </w:r>
                            <w:r w:rsidR="003D514F">
                              <w:rPr>
                                <w:sz w:val="12"/>
                                <w:szCs w:val="12"/>
                              </w:rPr>
                              <w:t>is</w:t>
                            </w:r>
                            <w:r w:rsidR="00054518" w:rsidRPr="00440322">
                              <w:rPr>
                                <w:sz w:val="12"/>
                                <w:szCs w:val="12"/>
                              </w:rPr>
                              <w:t xml:space="preserve"> </w:t>
                            </w:r>
                            <w:r w:rsidR="003D514F">
                              <w:rPr>
                                <w:sz w:val="12"/>
                                <w:szCs w:val="12"/>
                              </w:rPr>
                              <w:t xml:space="preserve">any </w:t>
                            </w:r>
                            <w:r w:rsidR="00054518" w:rsidRPr="00440322">
                              <w:rPr>
                                <w:sz w:val="12"/>
                                <w:szCs w:val="12"/>
                              </w:rPr>
                              <w:t>technology that</w:t>
                            </w:r>
                            <w:r w:rsidR="0084554D">
                              <w:rPr>
                                <w:sz w:val="12"/>
                                <w:szCs w:val="12"/>
                              </w:rPr>
                              <w:t xml:space="preserve"> </w:t>
                            </w:r>
                            <w:del w:id="0" w:author="Marim Sabah (Tapton Student)">
                              <w:r w:rsidR="00054518" w:rsidRPr="00440322">
                                <w:rPr>
                                  <w:sz w:val="12"/>
                                  <w:szCs w:val="12"/>
                                </w:rPr>
                                <w:delText>allows for brain-to-computer stimulation without needing</w:delText>
                              </w:r>
                            </w:del>
                            <w:ins w:id="1" w:author="Marim Sabah (Tapton Student)">
                              <w:r w:rsidR="00B72C0B">
                                <w:rPr>
                                  <w:sz w:val="12"/>
                                  <w:szCs w:val="12"/>
                                </w:rPr>
                                <w:t>doesn’t</w:t>
                              </w:r>
                              <w:r w:rsidR="003D514F">
                                <w:rPr>
                                  <w:sz w:val="12"/>
                                  <w:szCs w:val="12"/>
                                </w:rPr>
                                <w:t xml:space="preserve"> </w:t>
                              </w:r>
                              <w:r w:rsidR="002F37B7">
                                <w:rPr>
                                  <w:sz w:val="12"/>
                                  <w:szCs w:val="12"/>
                                </w:rPr>
                                <w:t>need</w:t>
                              </w:r>
                            </w:ins>
                            <w:r w:rsidR="002F37B7">
                              <w:rPr>
                                <w:sz w:val="12"/>
                                <w:szCs w:val="12"/>
                              </w:rPr>
                              <w:t xml:space="preserve"> to </w:t>
                            </w:r>
                            <w:r w:rsidR="00B72C0B">
                              <w:rPr>
                                <w:sz w:val="12"/>
                                <w:szCs w:val="12"/>
                              </w:rPr>
                              <w:t>penetrate</w:t>
                            </w:r>
                            <w:r w:rsidR="002F37B7">
                              <w:rPr>
                                <w:sz w:val="12"/>
                                <w:szCs w:val="12"/>
                              </w:rPr>
                              <w:t xml:space="preserve"> the </w:t>
                            </w:r>
                            <w:r w:rsidR="00B72C0B">
                              <w:rPr>
                                <w:sz w:val="12"/>
                                <w:szCs w:val="12"/>
                              </w:rPr>
                              <w:t>skull</w:t>
                            </w:r>
                            <w:del w:id="2" w:author="Marim Sabah (Tapton Student)">
                              <w:r w:rsidR="00054518" w:rsidRPr="00440322">
                                <w:rPr>
                                  <w:sz w:val="12"/>
                                  <w:szCs w:val="12"/>
                                </w:rPr>
                                <w:delText>.</w:delText>
                              </w:r>
                            </w:del>
                            <w:ins w:id="3" w:author="Marim Sabah (Tapton Student)">
                              <w:r w:rsidR="00054518" w:rsidRPr="00440322">
                                <w:rPr>
                                  <w:sz w:val="12"/>
                                  <w:szCs w:val="12"/>
                                </w:rPr>
                                <w:t xml:space="preserve"> for brain-to-computer</w:t>
                              </w:r>
                              <w:r w:rsidR="00B72C0B">
                                <w:rPr>
                                  <w:sz w:val="12"/>
                                  <w:szCs w:val="12"/>
                                </w:rPr>
                                <w:t>,</w:t>
                              </w:r>
                            </w:ins>
                            <w:r w:rsidR="00B72C0B">
                              <w:rPr>
                                <w:sz w:val="12"/>
                                <w:szCs w:val="12"/>
                              </w:rPr>
                              <w:t xml:space="preserve"> </w:t>
                            </w:r>
                            <w:r w:rsidR="0084554D">
                              <w:rPr>
                                <w:sz w:val="12"/>
                                <w:szCs w:val="12"/>
                              </w:rPr>
                              <w:t>it mainly uses</w:t>
                            </w:r>
                            <w:r w:rsidR="00860AB0" w:rsidRPr="00860AB0">
                              <w:rPr>
                                <w:sz w:val="12"/>
                                <w:szCs w:val="12"/>
                              </w:rPr>
                              <w:t xml:space="preserve"> electrodes that are </w:t>
                            </w:r>
                            <w:r w:rsidR="0084554D">
                              <w:rPr>
                                <w:sz w:val="12"/>
                                <w:szCs w:val="12"/>
                              </w:rPr>
                              <w:t>specifically</w:t>
                            </w:r>
                            <w:r w:rsidR="00860AB0" w:rsidRPr="00860AB0">
                              <w:rPr>
                                <w:sz w:val="12"/>
                                <w:szCs w:val="12"/>
                              </w:rPr>
                              <w:t xml:space="preserve"> placed onto certain areas of the scalp in order to record brain activity.</w:t>
                            </w:r>
                            <w:r w:rsidR="00E83F9F">
                              <w:rPr>
                                <w:sz w:val="12"/>
                                <w:szCs w:val="12"/>
                              </w:rPr>
                              <w:t xml:space="preserve"> [14]</w:t>
                            </w:r>
                          </w:p>
                          <w:p w14:paraId="51C8DA35" w14:textId="605E4BAE" w:rsidR="00282BF4" w:rsidRPr="00440322" w:rsidRDefault="00282BF4" w:rsidP="00F26157">
                            <w:pPr>
                              <w:rPr>
                                <w:sz w:val="12"/>
                                <w:szCs w:val="12"/>
                              </w:rPr>
                            </w:pPr>
                            <w:r w:rsidRPr="00440322">
                              <w:rPr>
                                <w:sz w:val="12"/>
                                <w:szCs w:val="12"/>
                              </w:rPr>
                              <w:t xml:space="preserve">Semi </w:t>
                            </w:r>
                            <w:r w:rsidR="00716B92" w:rsidRPr="00440322">
                              <w:rPr>
                                <w:sz w:val="12"/>
                                <w:szCs w:val="12"/>
                              </w:rPr>
                              <w:t>invasive:</w:t>
                            </w:r>
                            <w:r w:rsidR="00E8139F" w:rsidRPr="00E8139F">
                              <w:t xml:space="preserve"> </w:t>
                            </w:r>
                            <w:r w:rsidR="008F3471">
                              <w:rPr>
                                <w:sz w:val="12"/>
                                <w:szCs w:val="12"/>
                              </w:rPr>
                              <w:t xml:space="preserve">This is when </w:t>
                            </w:r>
                            <w:r w:rsidR="003465F1">
                              <w:rPr>
                                <w:sz w:val="12"/>
                                <w:szCs w:val="12"/>
                              </w:rPr>
                              <w:t>electrodes</w:t>
                            </w:r>
                            <w:r w:rsidR="008F3471">
                              <w:rPr>
                                <w:sz w:val="12"/>
                                <w:szCs w:val="12"/>
                              </w:rPr>
                              <w:t xml:space="preserve"> are placed just on the exposed surface of the brain, with a common</w:t>
                            </w:r>
                            <w:r w:rsidR="00AA1FEC">
                              <w:rPr>
                                <w:sz w:val="12"/>
                                <w:szCs w:val="12"/>
                              </w:rPr>
                              <w:t xml:space="preserve"> use being electrocorticography</w:t>
                            </w:r>
                            <w:r w:rsidR="008F3471">
                              <w:rPr>
                                <w:sz w:val="12"/>
                                <w:szCs w:val="12"/>
                              </w:rPr>
                              <w:t xml:space="preserve"> </w:t>
                            </w:r>
                            <w:r w:rsidR="00E8139F" w:rsidRPr="00E8139F">
                              <w:rPr>
                                <w:sz w:val="12"/>
                                <w:szCs w:val="12"/>
                              </w:rPr>
                              <w:t>(</w:t>
                            </w:r>
                            <w:proofErr w:type="spellStart"/>
                            <w:r w:rsidR="00E8139F" w:rsidRPr="00E8139F">
                              <w:rPr>
                                <w:sz w:val="12"/>
                                <w:szCs w:val="12"/>
                              </w:rPr>
                              <w:t>ECoG</w:t>
                            </w:r>
                            <w:proofErr w:type="spellEnd"/>
                            <w:r w:rsidR="00E8139F" w:rsidRPr="00E8139F">
                              <w:rPr>
                                <w:sz w:val="12"/>
                                <w:szCs w:val="12"/>
                              </w:rPr>
                              <w:t>)</w:t>
                            </w:r>
                            <w:r w:rsidR="00AA1FEC">
                              <w:rPr>
                                <w:sz w:val="12"/>
                                <w:szCs w:val="12"/>
                              </w:rPr>
                              <w:t xml:space="preserve"> which </w:t>
                            </w:r>
                            <w:r w:rsidR="008B08B8" w:rsidRPr="008B08B8">
                              <w:rPr>
                                <w:sz w:val="12"/>
                                <w:szCs w:val="12"/>
                              </w:rPr>
                              <w:t>measure</w:t>
                            </w:r>
                            <w:r w:rsidR="00AA1FEC">
                              <w:rPr>
                                <w:sz w:val="12"/>
                                <w:szCs w:val="12"/>
                              </w:rPr>
                              <w:t>s</w:t>
                            </w:r>
                            <w:r w:rsidR="008B08B8" w:rsidRPr="008B08B8">
                              <w:rPr>
                                <w:sz w:val="12"/>
                                <w:szCs w:val="12"/>
                              </w:rPr>
                              <w:t xml:space="preserve"> electrical activity from the cerebral cortex.</w:t>
                            </w:r>
                            <w:r w:rsidR="002E759E">
                              <w:rPr>
                                <w:sz w:val="12"/>
                                <w:szCs w:val="12"/>
                              </w:rPr>
                              <w:t xml:space="preserve"> [15]</w:t>
                            </w:r>
                          </w:p>
                          <w:p w14:paraId="41BF71FB" w14:textId="6FBD3F7D" w:rsidR="00716B92" w:rsidRPr="00440322" w:rsidRDefault="002E759E" w:rsidP="00F26157">
                            <w:pPr>
                              <w:rPr>
                                <w:sz w:val="12"/>
                                <w:szCs w:val="12"/>
                              </w:rPr>
                            </w:pPr>
                            <w:r w:rsidRPr="00440322">
                              <w:rPr>
                                <w:sz w:val="12"/>
                                <w:szCs w:val="12"/>
                              </w:rPr>
                              <w:t>Invasiv</w:t>
                            </w:r>
                            <w:r w:rsidRPr="002E759E">
                              <w:rPr>
                                <w:sz w:val="12"/>
                                <w:szCs w:val="12"/>
                              </w:rPr>
                              <w:t>e</w:t>
                            </w:r>
                            <w:r>
                              <w:rPr>
                                <w:sz w:val="12"/>
                                <w:szCs w:val="12"/>
                              </w:rPr>
                              <w:t xml:space="preserve">: </w:t>
                            </w:r>
                            <w:r w:rsidR="0084554D">
                              <w:rPr>
                                <w:sz w:val="12"/>
                                <w:szCs w:val="12"/>
                              </w:rPr>
                              <w:t xml:space="preserve">This is when a device is implanted directly into the brain of a user, through a surgical implantation (neurosurgery). </w:t>
                            </w:r>
                            <w:r w:rsidR="000A3D22" w:rsidRPr="000A3D22">
                              <w:rPr>
                                <w:sz w:val="12"/>
                                <w:szCs w:val="12"/>
                              </w:rPr>
                              <w:t xml:space="preserve">[3] </w:t>
                            </w:r>
                            <w:r w:rsidR="008F3471">
                              <w:rPr>
                                <w:sz w:val="12"/>
                                <w:szCs w:val="12"/>
                              </w:rPr>
                              <w:t xml:space="preserve">Signals are detected from a </w:t>
                            </w:r>
                            <w:r w:rsidR="000A3D22" w:rsidRPr="000A3D22">
                              <w:rPr>
                                <w:sz w:val="12"/>
                                <w:szCs w:val="12"/>
                              </w:rPr>
                              <w:t>single area of brain cells</w:t>
                            </w:r>
                            <w:r w:rsidR="0084554D">
                              <w:rPr>
                                <w:sz w:val="12"/>
                                <w:szCs w:val="12"/>
                              </w:rPr>
                              <w:t xml:space="preserve"> using a single BCI</w:t>
                            </w:r>
                            <w:r w:rsidR="000A3D22" w:rsidRPr="000A3D22">
                              <w:rPr>
                                <w:sz w:val="12"/>
                                <w:szCs w:val="12"/>
                              </w:rPr>
                              <w:t xml:space="preserve">, and multiunit BCIs </w:t>
                            </w:r>
                            <w:r w:rsidR="008F3471">
                              <w:rPr>
                                <w:sz w:val="12"/>
                                <w:szCs w:val="12"/>
                              </w:rPr>
                              <w:t>are used when wanting to</w:t>
                            </w:r>
                            <w:r w:rsidR="000A3D22" w:rsidRPr="000A3D22">
                              <w:rPr>
                                <w:sz w:val="12"/>
                                <w:szCs w:val="12"/>
                              </w:rPr>
                              <w:t xml:space="preserve"> detect</w:t>
                            </w:r>
                            <w:r w:rsidR="008F3471">
                              <w:rPr>
                                <w:sz w:val="12"/>
                                <w:szCs w:val="12"/>
                              </w:rPr>
                              <w:t xml:space="preserve"> signals</w:t>
                            </w:r>
                            <w:r w:rsidR="000A3D22" w:rsidRPr="000A3D22">
                              <w:rPr>
                                <w:sz w:val="12"/>
                                <w:szCs w:val="12"/>
                              </w:rPr>
                              <w:t xml:space="preserve"> from multiple areas.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6A1F01" id="Text Box 2" o:spid="_x0000_s1035" type="#_x0000_t202" style="position:absolute;margin-left:169.3pt;margin-top:122.3pt;width:339.3pt;height:70.25pt;z-index:25130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" filled="f" stroked="f" strokeweight=".5pt">
                <v:textbox>
                  <w:txbxContent>
                    <w:p w14:paraId="3805DD5E" w14:textId="1895007A" w:rsidR="00265429" w:rsidRPr="00440322" w:rsidRDefault="00282BF4" w:rsidP="002B4EF0">
                      <w:pPr>
                        <w:pStyle w:val="Title"/>
                        <w:rPr>
                          <w:b/>
                          <w:bCs/>
                          <w:noProof/>
                          <w:sz w:val="16"/>
                          <w:szCs w:val="16"/>
                        </w:rPr>
                      </w:pPr>
                      <w:r w:rsidRPr="00440322">
                        <w:rPr>
                          <w:b/>
                          <w:bCs/>
                          <w:noProof/>
                          <w:sz w:val="16"/>
                          <w:szCs w:val="16"/>
                        </w:rPr>
                        <w:t xml:space="preserve">Types of </w:t>
                      </w:r>
                      <w:r w:rsidR="00265429" w:rsidRPr="00440322">
                        <w:rPr>
                          <w:b/>
                          <w:bCs/>
                          <w:noProof/>
                          <w:sz w:val="16"/>
                          <w:szCs w:val="16"/>
                        </w:rPr>
                        <w:t xml:space="preserve"> BCI</w:t>
                      </w:r>
                    </w:p>
                    <w:p w14:paraId="3C39FC3B" w14:textId="395C2EEA" w:rsidR="00F26157" w:rsidRPr="00440322" w:rsidRDefault="00282BF4" w:rsidP="00F26157">
                      <w:pPr>
                        <w:rPr>
                          <w:sz w:val="12"/>
                          <w:szCs w:val="12"/>
                        </w:rPr>
                      </w:pPr>
                      <w:r w:rsidRPr="00440322">
                        <w:rPr>
                          <w:sz w:val="12"/>
                          <w:szCs w:val="12"/>
                        </w:rPr>
                        <w:t xml:space="preserve">Non- invasive: </w:t>
                      </w:r>
                      <w:r w:rsidR="00054518" w:rsidRPr="00440322">
                        <w:rPr>
                          <w:sz w:val="12"/>
                          <w:szCs w:val="12"/>
                        </w:rPr>
                        <w:t xml:space="preserve">This </w:t>
                      </w:r>
                      <w:r w:rsidR="003D514F">
                        <w:rPr>
                          <w:sz w:val="12"/>
                          <w:szCs w:val="12"/>
                        </w:rPr>
                        <w:t>is</w:t>
                      </w:r>
                      <w:r w:rsidR="00054518" w:rsidRPr="00440322">
                        <w:rPr>
                          <w:sz w:val="12"/>
                          <w:szCs w:val="12"/>
                        </w:rPr>
                        <w:t xml:space="preserve"> </w:t>
                      </w:r>
                      <w:r w:rsidR="003D514F">
                        <w:rPr>
                          <w:sz w:val="12"/>
                          <w:szCs w:val="12"/>
                        </w:rPr>
                        <w:t xml:space="preserve">any </w:t>
                      </w:r>
                      <w:r w:rsidR="00054518" w:rsidRPr="00440322">
                        <w:rPr>
                          <w:sz w:val="12"/>
                          <w:szCs w:val="12"/>
                        </w:rPr>
                        <w:t>technology that</w:t>
                      </w:r>
                      <w:r w:rsidR="0084554D">
                        <w:rPr>
                          <w:sz w:val="12"/>
                          <w:szCs w:val="12"/>
                        </w:rPr>
                        <w:t xml:space="preserve"> </w:t>
                      </w:r>
                      <w:del w:id="4" w:author="Marim Sabah (Tapton Student)">
                        <w:r w:rsidR="00054518" w:rsidRPr="00440322">
                          <w:rPr>
                            <w:sz w:val="12"/>
                            <w:szCs w:val="12"/>
                          </w:rPr>
                          <w:delText>allows for brain-to-computer stimulation without needing</w:delText>
                        </w:r>
                      </w:del>
                      <w:ins w:id="5" w:author="Marim Sabah (Tapton Student)">
                        <w:r w:rsidR="00B72C0B">
                          <w:rPr>
                            <w:sz w:val="12"/>
                            <w:szCs w:val="12"/>
                          </w:rPr>
                          <w:t>doesn’t</w:t>
                        </w:r>
                        <w:r w:rsidR="003D514F">
                          <w:rPr>
                            <w:sz w:val="12"/>
                            <w:szCs w:val="12"/>
                          </w:rPr>
                          <w:t xml:space="preserve"> </w:t>
                        </w:r>
                        <w:r w:rsidR="002F37B7">
                          <w:rPr>
                            <w:sz w:val="12"/>
                            <w:szCs w:val="12"/>
                          </w:rPr>
                          <w:t>need</w:t>
                        </w:r>
                      </w:ins>
                      <w:r w:rsidR="002F37B7">
                        <w:rPr>
                          <w:sz w:val="12"/>
                          <w:szCs w:val="12"/>
                        </w:rPr>
                        <w:t xml:space="preserve"> to </w:t>
                      </w:r>
                      <w:r w:rsidR="00B72C0B">
                        <w:rPr>
                          <w:sz w:val="12"/>
                          <w:szCs w:val="12"/>
                        </w:rPr>
                        <w:t>penetrate</w:t>
                      </w:r>
                      <w:r w:rsidR="002F37B7">
                        <w:rPr>
                          <w:sz w:val="12"/>
                          <w:szCs w:val="12"/>
                        </w:rPr>
                        <w:t xml:space="preserve"> the </w:t>
                      </w:r>
                      <w:r w:rsidR="00B72C0B">
                        <w:rPr>
                          <w:sz w:val="12"/>
                          <w:szCs w:val="12"/>
                        </w:rPr>
                        <w:t>skull</w:t>
                      </w:r>
                      <w:del w:id="6" w:author="Marim Sabah (Tapton Student)">
                        <w:r w:rsidR="00054518" w:rsidRPr="00440322">
                          <w:rPr>
                            <w:sz w:val="12"/>
                            <w:szCs w:val="12"/>
                          </w:rPr>
                          <w:delText>.</w:delText>
                        </w:r>
                      </w:del>
                      <w:ins w:id="7" w:author="Marim Sabah (Tapton Student)">
                        <w:r w:rsidR="00054518" w:rsidRPr="00440322">
                          <w:rPr>
                            <w:sz w:val="12"/>
                            <w:szCs w:val="12"/>
                          </w:rPr>
                          <w:t xml:space="preserve"> for brain-to-computer</w:t>
                        </w:r>
                        <w:r w:rsidR="00B72C0B">
                          <w:rPr>
                            <w:sz w:val="12"/>
                            <w:szCs w:val="12"/>
                          </w:rPr>
                          <w:t>,</w:t>
                        </w:r>
                      </w:ins>
                      <w:r w:rsidR="00B72C0B">
                        <w:rPr>
                          <w:sz w:val="12"/>
                          <w:szCs w:val="12"/>
                        </w:rPr>
                        <w:t xml:space="preserve"> </w:t>
                      </w:r>
                      <w:r w:rsidR="0084554D">
                        <w:rPr>
                          <w:sz w:val="12"/>
                          <w:szCs w:val="12"/>
                        </w:rPr>
                        <w:t>it mainly uses</w:t>
                      </w:r>
                      <w:r w:rsidR="00860AB0" w:rsidRPr="00860AB0">
                        <w:rPr>
                          <w:sz w:val="12"/>
                          <w:szCs w:val="12"/>
                        </w:rPr>
                        <w:t xml:space="preserve"> electrodes that are </w:t>
                      </w:r>
                      <w:r w:rsidR="0084554D">
                        <w:rPr>
                          <w:sz w:val="12"/>
                          <w:szCs w:val="12"/>
                        </w:rPr>
                        <w:t>specifically</w:t>
                      </w:r>
                      <w:r w:rsidR="00860AB0" w:rsidRPr="00860AB0">
                        <w:rPr>
                          <w:sz w:val="12"/>
                          <w:szCs w:val="12"/>
                        </w:rPr>
                        <w:t xml:space="preserve"> placed onto certain areas of the scalp in order to record brain activity.</w:t>
                      </w:r>
                      <w:r w:rsidR="00E83F9F">
                        <w:rPr>
                          <w:sz w:val="12"/>
                          <w:szCs w:val="12"/>
                        </w:rPr>
                        <w:t xml:space="preserve"> [14]</w:t>
                      </w:r>
                    </w:p>
                    <w:p w14:paraId="51C8DA35" w14:textId="605E4BAE" w:rsidR="00282BF4" w:rsidRPr="00440322" w:rsidRDefault="00282BF4" w:rsidP="00F26157">
                      <w:pPr>
                        <w:rPr>
                          <w:sz w:val="12"/>
                          <w:szCs w:val="12"/>
                        </w:rPr>
                      </w:pPr>
                      <w:r w:rsidRPr="00440322">
                        <w:rPr>
                          <w:sz w:val="12"/>
                          <w:szCs w:val="12"/>
                        </w:rPr>
                        <w:t xml:space="preserve">Semi </w:t>
                      </w:r>
                      <w:r w:rsidR="00716B92" w:rsidRPr="00440322">
                        <w:rPr>
                          <w:sz w:val="12"/>
                          <w:szCs w:val="12"/>
                        </w:rPr>
                        <w:t>invasive:</w:t>
                      </w:r>
                      <w:r w:rsidR="00E8139F" w:rsidRPr="00E8139F">
                        <w:t xml:space="preserve"> </w:t>
                      </w:r>
                      <w:r w:rsidR="008F3471">
                        <w:rPr>
                          <w:sz w:val="12"/>
                          <w:szCs w:val="12"/>
                        </w:rPr>
                        <w:t xml:space="preserve">This is when </w:t>
                      </w:r>
                      <w:r w:rsidR="003465F1">
                        <w:rPr>
                          <w:sz w:val="12"/>
                          <w:szCs w:val="12"/>
                        </w:rPr>
                        <w:t>electrodes</w:t>
                      </w:r>
                      <w:r w:rsidR="008F3471">
                        <w:rPr>
                          <w:sz w:val="12"/>
                          <w:szCs w:val="12"/>
                        </w:rPr>
                        <w:t xml:space="preserve"> are placed just on the exposed surface of the brain, with a common</w:t>
                      </w:r>
                      <w:r w:rsidR="00AA1FEC">
                        <w:rPr>
                          <w:sz w:val="12"/>
                          <w:szCs w:val="12"/>
                        </w:rPr>
                        <w:t xml:space="preserve"> use being electrocorticography</w:t>
                      </w:r>
                      <w:r w:rsidR="008F3471">
                        <w:rPr>
                          <w:sz w:val="12"/>
                          <w:szCs w:val="12"/>
                        </w:rPr>
                        <w:t xml:space="preserve"> </w:t>
                      </w:r>
                      <w:r w:rsidR="00E8139F" w:rsidRPr="00E8139F">
                        <w:rPr>
                          <w:sz w:val="12"/>
                          <w:szCs w:val="12"/>
                        </w:rPr>
                        <w:t>(</w:t>
                      </w:r>
                      <w:proofErr w:type="spellStart"/>
                      <w:r w:rsidR="00E8139F" w:rsidRPr="00E8139F">
                        <w:rPr>
                          <w:sz w:val="12"/>
                          <w:szCs w:val="12"/>
                        </w:rPr>
                        <w:t>ECoG</w:t>
                      </w:r>
                      <w:proofErr w:type="spellEnd"/>
                      <w:r w:rsidR="00E8139F" w:rsidRPr="00E8139F">
                        <w:rPr>
                          <w:sz w:val="12"/>
                          <w:szCs w:val="12"/>
                        </w:rPr>
                        <w:t>)</w:t>
                      </w:r>
                      <w:r w:rsidR="00AA1FEC">
                        <w:rPr>
                          <w:sz w:val="12"/>
                          <w:szCs w:val="12"/>
                        </w:rPr>
                        <w:t xml:space="preserve"> which </w:t>
                      </w:r>
                      <w:r w:rsidR="008B08B8" w:rsidRPr="008B08B8">
                        <w:rPr>
                          <w:sz w:val="12"/>
                          <w:szCs w:val="12"/>
                        </w:rPr>
                        <w:t>measure</w:t>
                      </w:r>
                      <w:r w:rsidR="00AA1FEC">
                        <w:rPr>
                          <w:sz w:val="12"/>
                          <w:szCs w:val="12"/>
                        </w:rPr>
                        <w:t>s</w:t>
                      </w:r>
                      <w:r w:rsidR="008B08B8" w:rsidRPr="008B08B8">
                        <w:rPr>
                          <w:sz w:val="12"/>
                          <w:szCs w:val="12"/>
                        </w:rPr>
                        <w:t xml:space="preserve"> electrical activity from the cerebral cortex.</w:t>
                      </w:r>
                      <w:r w:rsidR="002E759E">
                        <w:rPr>
                          <w:sz w:val="12"/>
                          <w:szCs w:val="12"/>
                        </w:rPr>
                        <w:t xml:space="preserve"> [15]</w:t>
                      </w:r>
                    </w:p>
                    <w:p w14:paraId="41BF71FB" w14:textId="6FBD3F7D" w:rsidR="00716B92" w:rsidRPr="00440322" w:rsidRDefault="002E759E" w:rsidP="00F26157">
                      <w:pPr>
                        <w:rPr>
                          <w:sz w:val="12"/>
                          <w:szCs w:val="12"/>
                        </w:rPr>
                      </w:pPr>
                      <w:r w:rsidRPr="00440322">
                        <w:rPr>
                          <w:sz w:val="12"/>
                          <w:szCs w:val="12"/>
                        </w:rPr>
                        <w:t>Invasiv</w:t>
                      </w:r>
                      <w:r w:rsidRPr="002E759E">
                        <w:rPr>
                          <w:sz w:val="12"/>
                          <w:szCs w:val="12"/>
                        </w:rPr>
                        <w:t>e</w:t>
                      </w:r>
                      <w:r>
                        <w:rPr>
                          <w:sz w:val="12"/>
                          <w:szCs w:val="12"/>
                        </w:rPr>
                        <w:t xml:space="preserve">: </w:t>
                      </w:r>
                      <w:r w:rsidR="0084554D">
                        <w:rPr>
                          <w:sz w:val="12"/>
                          <w:szCs w:val="12"/>
                        </w:rPr>
                        <w:t xml:space="preserve">This is when a device is implanted directly into the brain of a user, through a surgical implantation (neurosurgery). </w:t>
                      </w:r>
                      <w:r w:rsidR="000A3D22" w:rsidRPr="000A3D22">
                        <w:rPr>
                          <w:sz w:val="12"/>
                          <w:szCs w:val="12"/>
                        </w:rPr>
                        <w:t xml:space="preserve">[3] </w:t>
                      </w:r>
                      <w:r w:rsidR="008F3471">
                        <w:rPr>
                          <w:sz w:val="12"/>
                          <w:szCs w:val="12"/>
                        </w:rPr>
                        <w:t xml:space="preserve">Signals are detected from a </w:t>
                      </w:r>
                      <w:r w:rsidR="000A3D22" w:rsidRPr="000A3D22">
                        <w:rPr>
                          <w:sz w:val="12"/>
                          <w:szCs w:val="12"/>
                        </w:rPr>
                        <w:t>single area of brain cells</w:t>
                      </w:r>
                      <w:r w:rsidR="0084554D">
                        <w:rPr>
                          <w:sz w:val="12"/>
                          <w:szCs w:val="12"/>
                        </w:rPr>
                        <w:t xml:space="preserve"> using a single BCI</w:t>
                      </w:r>
                      <w:r w:rsidR="000A3D22" w:rsidRPr="000A3D22">
                        <w:rPr>
                          <w:sz w:val="12"/>
                          <w:szCs w:val="12"/>
                        </w:rPr>
                        <w:t xml:space="preserve">, and multiunit BCIs </w:t>
                      </w:r>
                      <w:r w:rsidR="008F3471">
                        <w:rPr>
                          <w:sz w:val="12"/>
                          <w:szCs w:val="12"/>
                        </w:rPr>
                        <w:t>are used when wanting to</w:t>
                      </w:r>
                      <w:r w:rsidR="000A3D22" w:rsidRPr="000A3D22">
                        <w:rPr>
                          <w:sz w:val="12"/>
                          <w:szCs w:val="12"/>
                        </w:rPr>
                        <w:t xml:space="preserve"> detect</w:t>
                      </w:r>
                      <w:r w:rsidR="008F3471">
                        <w:rPr>
                          <w:sz w:val="12"/>
                          <w:szCs w:val="12"/>
                        </w:rPr>
                        <w:t xml:space="preserve"> signals</w:t>
                      </w:r>
                      <w:r w:rsidR="000A3D22" w:rsidRPr="000A3D22">
                        <w:rPr>
                          <w:sz w:val="12"/>
                          <w:szCs w:val="12"/>
                        </w:rPr>
                        <w:t xml:space="preserve"> from multiple areas.</w:t>
                      </w:r>
                    </w:p>
                  </w:txbxContent>
                </v:textbox>
                <w10:wrap type="square"/>
              </v:shape>
            </w:pict>
          </mc:Fallback>
        </mc:AlternateContent>
      </w:r>
      <w:r w:rsidR="0020338D" w:rsidRPr="003278BA">
        <w:rPr>
          <w:noProof/>
          <w:sz w:val="40"/>
          <w:szCs w:val="40"/>
        </w:rPr>
        <mc:AlternateContent>
          <mc:Choice Requires="wps">
            <w:drawing>
              <wp:anchor distT="0" distB="0" distL="114300" distR="114300" simplePos="0" relativeHeight="251549696" behindDoc="0" locked="0" layoutInCell="1" allowOverlap="1" wp14:anchorId="4A97FD62" wp14:editId="0D6ACF65">
                <wp:simplePos x="0" y="0"/>
                <wp:positionH relativeFrom="column">
                  <wp:posOffset>-777922</wp:posOffset>
                </wp:positionH>
                <wp:positionV relativeFrom="paragraph">
                  <wp:posOffset>4121624</wp:posOffset>
                </wp:positionV>
                <wp:extent cx="2973705" cy="3179928"/>
                <wp:effectExtent l="0" t="0" r="0" b="1905"/>
                <wp:wrapNone/>
                <wp:docPr id="13" name="Text Box 13"/>
                <wp:cNvGraphicFramePr/>
                <a:graphic xmlns:a="http://schemas.openxmlformats.org/drawingml/2006/main">
                  <a:graphicData uri="http://schemas.microsoft.com/office/word/2010/wordprocessingShape">
                    <wps:wsp>
                      <wps:cNvSpPr txBox="1"/>
                      <wps:spPr>
                        <a:xfrm>
                          <a:off x="0" y="0"/>
                          <a:ext cx="2973705" cy="3179928"/>
                        </a:xfrm>
                        <a:prstGeom prst="rect">
                          <a:avLst/>
                        </a:prstGeom>
                        <a:solidFill>
                          <a:schemeClr val="lt1"/>
                        </a:solidFill>
                        <a:ln w="6350">
                          <a:noFill/>
                        </a:ln>
                      </wps:spPr>
                      <wps:txbx>
                        <w:txbxContent>
                          <w:p w14:paraId="2F091CB6" w14:textId="695A02C9" w:rsidR="00711456" w:rsidRPr="00115667" w:rsidRDefault="004F6B38">
                            <w:pPr>
                              <w:rPr>
                                <w:b/>
                                <w:bCs/>
                                <w:sz w:val="14"/>
                                <w:szCs w:val="14"/>
                              </w:rPr>
                            </w:pPr>
                            <w:r w:rsidRPr="00115667">
                              <w:rPr>
                                <w:b/>
                                <w:bCs/>
                                <w:sz w:val="14"/>
                                <w:szCs w:val="14"/>
                              </w:rPr>
                              <w:t>Background information</w:t>
                            </w:r>
                          </w:p>
                          <w:p w14:paraId="2ABB2A3E" w14:textId="20A6E43B" w:rsidR="006B4E1B" w:rsidRDefault="00FA1517" w:rsidP="00813251">
                            <w:pPr>
                              <w:rPr>
                                <w:sz w:val="12"/>
                                <w:szCs w:val="12"/>
                              </w:rPr>
                            </w:pPr>
                            <w:r>
                              <w:rPr>
                                <w:sz w:val="12"/>
                                <w:szCs w:val="12"/>
                              </w:rPr>
                              <w:t xml:space="preserve">Even though brain computer interface has only just become known in the last few </w:t>
                            </w:r>
                            <w:r w:rsidR="00BA5B06">
                              <w:rPr>
                                <w:sz w:val="12"/>
                                <w:szCs w:val="12"/>
                              </w:rPr>
                              <w:t xml:space="preserve">centuries, the start of it </w:t>
                            </w:r>
                            <w:r w:rsidRPr="00FA1517">
                              <w:rPr>
                                <w:sz w:val="12"/>
                                <w:szCs w:val="12"/>
                              </w:rPr>
                              <w:t>dates back to the 19th century, when Richard Caton</w:t>
                            </w:r>
                            <w:r w:rsidR="007F177F">
                              <w:rPr>
                                <w:sz w:val="12"/>
                                <w:szCs w:val="12"/>
                              </w:rPr>
                              <w:t xml:space="preserve"> [8]</w:t>
                            </w:r>
                            <w:r w:rsidR="00BE4BF7">
                              <w:rPr>
                                <w:sz w:val="12"/>
                                <w:szCs w:val="12"/>
                              </w:rPr>
                              <w:t>,</w:t>
                            </w:r>
                            <w:r w:rsidR="000E1C60">
                              <w:rPr>
                                <w:sz w:val="12"/>
                                <w:szCs w:val="12"/>
                              </w:rPr>
                              <w:t xml:space="preserve"> an English physicist, </w:t>
                            </w:r>
                            <w:r w:rsidRPr="00FA1517">
                              <w:rPr>
                                <w:sz w:val="12"/>
                                <w:szCs w:val="12"/>
                              </w:rPr>
                              <w:t xml:space="preserve">recorded </w:t>
                            </w:r>
                            <w:r w:rsidR="000E1C60">
                              <w:rPr>
                                <w:sz w:val="12"/>
                                <w:szCs w:val="12"/>
                              </w:rPr>
                              <w:t>the first ever</w:t>
                            </w:r>
                            <w:r w:rsidRPr="00FA1517">
                              <w:rPr>
                                <w:sz w:val="12"/>
                                <w:szCs w:val="12"/>
                              </w:rPr>
                              <w:t xml:space="preserve"> animals’ electrical signals and published his results in 1875 in the British Medical Journ</w:t>
                            </w:r>
                            <w:r w:rsidR="00BA5B06">
                              <w:rPr>
                                <w:sz w:val="12"/>
                                <w:szCs w:val="12"/>
                              </w:rPr>
                              <w:t>al</w:t>
                            </w:r>
                            <w:r w:rsidR="006B2DF5">
                              <w:rPr>
                                <w:sz w:val="12"/>
                                <w:szCs w:val="12"/>
                              </w:rPr>
                              <w:t>. [9]</w:t>
                            </w:r>
                            <w:r w:rsidR="00A34807" w:rsidRPr="00A34807">
                              <w:t xml:space="preserve"> </w:t>
                            </w:r>
                            <w:r w:rsidR="00A34807" w:rsidRPr="00A34807">
                              <w:rPr>
                                <w:sz w:val="12"/>
                                <w:szCs w:val="12"/>
                              </w:rPr>
                              <w:t>Discovery of the electroencephalography was a</w:t>
                            </w:r>
                            <w:r w:rsidR="00725559">
                              <w:rPr>
                                <w:sz w:val="12"/>
                                <w:szCs w:val="12"/>
                              </w:rPr>
                              <w:t xml:space="preserve"> move</w:t>
                            </w:r>
                            <w:r w:rsidR="00A34807" w:rsidRPr="00A34807">
                              <w:rPr>
                                <w:sz w:val="12"/>
                                <w:szCs w:val="12"/>
                              </w:rPr>
                              <w:t xml:space="preserve"> to the development of BCI systems</w:t>
                            </w:r>
                            <w:r w:rsidR="00725559">
                              <w:rPr>
                                <w:sz w:val="12"/>
                                <w:szCs w:val="12"/>
                              </w:rPr>
                              <w:t xml:space="preserve"> which</w:t>
                            </w:r>
                            <w:r w:rsidR="004F7485">
                              <w:rPr>
                                <w:sz w:val="12"/>
                                <w:szCs w:val="12"/>
                              </w:rPr>
                              <w:t xml:space="preserve"> was first recorded by </w:t>
                            </w:r>
                            <w:r w:rsidR="005C4A08">
                              <w:rPr>
                                <w:sz w:val="12"/>
                                <w:szCs w:val="12"/>
                              </w:rPr>
                              <w:t>H</w:t>
                            </w:r>
                            <w:r w:rsidR="005C4A08" w:rsidRPr="005C4A08">
                              <w:rPr>
                                <w:sz w:val="12"/>
                                <w:szCs w:val="12"/>
                              </w:rPr>
                              <w:t>ans Berger in 1924</w:t>
                            </w:r>
                            <w:r w:rsidR="00C10995">
                              <w:rPr>
                                <w:sz w:val="12"/>
                                <w:szCs w:val="12"/>
                              </w:rPr>
                              <w:t>.</w:t>
                            </w:r>
                            <w:r w:rsidR="00064BF2">
                              <w:rPr>
                                <w:sz w:val="12"/>
                                <w:szCs w:val="12"/>
                              </w:rPr>
                              <w:t xml:space="preserve"> [16]</w:t>
                            </w:r>
                            <w:r w:rsidR="00C10995">
                              <w:rPr>
                                <w:sz w:val="12"/>
                                <w:szCs w:val="12"/>
                              </w:rPr>
                              <w:t xml:space="preserve"> </w:t>
                            </w:r>
                            <w:r w:rsidR="00D830E0" w:rsidRPr="00D830E0">
                              <w:rPr>
                                <w:sz w:val="12"/>
                                <w:szCs w:val="12"/>
                              </w:rPr>
                              <w:t>In 1998 Philip Kennedy implanted the first invasive BCI into human, and in 2004 Matt Nagle (1980–2007) was the first patient with implanted invasive BCI system, who had 3rd category quadriplegia with retained speaking ability. The 2000s brought a highly increased number of studies about the BCI systems [</w:t>
                            </w:r>
                            <w:r w:rsidR="00425629">
                              <w:rPr>
                                <w:sz w:val="12"/>
                                <w:szCs w:val="12"/>
                              </w:rPr>
                              <w:t>17</w:t>
                            </w:r>
                            <w:r w:rsidR="00D830E0" w:rsidRPr="00D830E0">
                              <w:rPr>
                                <w:sz w:val="12"/>
                                <w:szCs w:val="12"/>
                              </w:rPr>
                              <w:t>].</w:t>
                            </w:r>
                            <w:r w:rsidR="00D830E0" w:rsidRPr="00D830E0">
                              <w:t xml:space="preserve"> </w:t>
                            </w:r>
                            <w:r w:rsidR="00D830E0" w:rsidRPr="00D830E0">
                              <w:rPr>
                                <w:sz w:val="12"/>
                                <w:szCs w:val="12"/>
                              </w:rPr>
                              <w:t xml:space="preserve">In 2006 </w:t>
                            </w:r>
                            <w:proofErr w:type="spellStart"/>
                            <w:r w:rsidR="00D830E0" w:rsidRPr="00D830E0">
                              <w:rPr>
                                <w:sz w:val="12"/>
                                <w:szCs w:val="12"/>
                              </w:rPr>
                              <w:t>Leuthardt</w:t>
                            </w:r>
                            <w:proofErr w:type="spellEnd"/>
                            <w:r w:rsidR="00D830E0" w:rsidRPr="00D830E0">
                              <w:rPr>
                                <w:sz w:val="12"/>
                                <w:szCs w:val="12"/>
                              </w:rPr>
                              <w:t xml:space="preserve"> et al. proved </w:t>
                            </w:r>
                            <w:proofErr w:type="spellStart"/>
                            <w:r w:rsidR="00D830E0" w:rsidRPr="00D830E0">
                              <w:rPr>
                                <w:sz w:val="12"/>
                                <w:szCs w:val="12"/>
                              </w:rPr>
                              <w:t>ECoG</w:t>
                            </w:r>
                            <w:proofErr w:type="spellEnd"/>
                            <w:r w:rsidR="00D830E0" w:rsidRPr="00D830E0">
                              <w:rPr>
                                <w:sz w:val="12"/>
                                <w:szCs w:val="12"/>
                              </w:rPr>
                              <w:t xml:space="preserve"> to be an effective source for control signal in BCI Systems, achieving accuracy between 73% and 100% </w:t>
                            </w:r>
                            <w:r w:rsidR="00064BF2">
                              <w:rPr>
                                <w:sz w:val="12"/>
                                <w:szCs w:val="12"/>
                              </w:rPr>
                              <w:t xml:space="preserve">[8] </w:t>
                            </w:r>
                            <w:r w:rsidR="00D830E0" w:rsidRPr="00D830E0">
                              <w:rPr>
                                <w:sz w:val="12"/>
                                <w:szCs w:val="12"/>
                              </w:rPr>
                              <w:t xml:space="preserve">already when technology wasn’t even at </w:t>
                            </w:r>
                            <w:r w:rsidR="00064BF2" w:rsidRPr="00D830E0">
                              <w:rPr>
                                <w:sz w:val="12"/>
                                <w:szCs w:val="12"/>
                              </w:rPr>
                              <w:t>its</w:t>
                            </w:r>
                            <w:r w:rsidR="00D830E0" w:rsidRPr="00D830E0">
                              <w:rPr>
                                <w:sz w:val="12"/>
                                <w:szCs w:val="12"/>
                              </w:rPr>
                              <w:t xml:space="preserve"> peak.</w:t>
                            </w:r>
                            <w:r w:rsidR="009453B6">
                              <w:rPr>
                                <w:sz w:val="12"/>
                                <w:szCs w:val="12"/>
                              </w:rPr>
                              <w:t xml:space="preserve"> </w:t>
                            </w:r>
                            <w:r w:rsidR="006B4E1B">
                              <w:rPr>
                                <w:sz w:val="12"/>
                                <w:szCs w:val="12"/>
                              </w:rPr>
                              <w:t>In 2010 around 220,000 people with a loss of hearing already had</w:t>
                            </w:r>
                            <w:r w:rsidR="00D830E0" w:rsidRPr="00D830E0">
                              <w:rPr>
                                <w:sz w:val="12"/>
                                <w:szCs w:val="12"/>
                              </w:rPr>
                              <w:t xml:space="preserve"> </w:t>
                            </w:r>
                            <w:r w:rsidR="004F7B14" w:rsidRPr="004F7B14">
                              <w:rPr>
                                <w:sz w:val="12"/>
                                <w:szCs w:val="12"/>
                              </w:rPr>
                              <w:t xml:space="preserve">cochlear implants implanted as the </w:t>
                            </w:r>
                            <w:proofErr w:type="spellStart"/>
                            <w:r w:rsidR="004F7B14" w:rsidRPr="004F7B14">
                              <w:rPr>
                                <w:sz w:val="12"/>
                                <w:szCs w:val="12"/>
                              </w:rPr>
                              <w:t>neuroprosthetic</w:t>
                            </w:r>
                            <w:proofErr w:type="spellEnd"/>
                            <w:r w:rsidR="004F7B14" w:rsidRPr="004F7B14">
                              <w:rPr>
                                <w:sz w:val="12"/>
                                <w:szCs w:val="12"/>
                              </w:rPr>
                              <w:t xml:space="preserve"> device that aims to restore hearing.</w:t>
                            </w:r>
                            <w:r w:rsidR="00064BF2">
                              <w:rPr>
                                <w:sz w:val="12"/>
                                <w:szCs w:val="12"/>
                              </w:rPr>
                              <w:t>[16]</w:t>
                            </w:r>
                            <w:r w:rsidR="00EF37F6">
                              <w:rPr>
                                <w:sz w:val="12"/>
                                <w:szCs w:val="12"/>
                              </w:rPr>
                              <w:t xml:space="preserve"> </w:t>
                            </w:r>
                            <w:r w:rsidR="006B4E1B">
                              <w:rPr>
                                <w:sz w:val="12"/>
                                <w:szCs w:val="12"/>
                              </w:rPr>
                              <w:t>And two years later there was</w:t>
                            </w:r>
                            <w:r w:rsidR="00D830E0" w:rsidRPr="00D830E0">
                              <w:rPr>
                                <w:sz w:val="12"/>
                                <w:szCs w:val="12"/>
                              </w:rPr>
                              <w:t xml:space="preserve"> two ground-breaking studies that showed how much BCI can do and its importance. Both studies showed how the BCI systems enabled neural arm control and arm movements restoration after paralysis [</w:t>
                            </w:r>
                            <w:r w:rsidR="00425629">
                              <w:rPr>
                                <w:sz w:val="12"/>
                                <w:szCs w:val="12"/>
                              </w:rPr>
                              <w:t>8</w:t>
                            </w:r>
                            <w:r w:rsidR="00D830E0" w:rsidRPr="00D830E0">
                              <w:rPr>
                                <w:sz w:val="12"/>
                                <w:szCs w:val="12"/>
                              </w:rPr>
                              <w:t>] and the first one was carried out on monkeys [</w:t>
                            </w:r>
                            <w:r w:rsidR="00425629">
                              <w:rPr>
                                <w:sz w:val="12"/>
                                <w:szCs w:val="12"/>
                              </w:rPr>
                              <w:t>8</w:t>
                            </w:r>
                            <w:r w:rsidR="00D830E0" w:rsidRPr="00D830E0">
                              <w:rPr>
                                <w:sz w:val="12"/>
                                <w:szCs w:val="12"/>
                              </w:rPr>
                              <w:t xml:space="preserve">] and the second was inspired by this and done on two humans. The first </w:t>
                            </w:r>
                            <w:r w:rsidR="00D849EE">
                              <w:rPr>
                                <w:sz w:val="12"/>
                                <w:szCs w:val="12"/>
                              </w:rPr>
                              <w:t xml:space="preserve">study the </w:t>
                            </w:r>
                            <w:r w:rsidR="00D830E0" w:rsidRPr="00D830E0">
                              <w:rPr>
                                <w:sz w:val="12"/>
                                <w:szCs w:val="12"/>
                              </w:rPr>
                              <w:t xml:space="preserve">overall success rate for both animals using the </w:t>
                            </w:r>
                            <w:proofErr w:type="spellStart"/>
                            <w:r w:rsidR="00D830E0" w:rsidRPr="00D830E0">
                              <w:rPr>
                                <w:sz w:val="12"/>
                                <w:szCs w:val="12"/>
                              </w:rPr>
                              <w:t>neuroprosthesis</w:t>
                            </w:r>
                            <w:proofErr w:type="spellEnd"/>
                            <w:r w:rsidR="00D830E0" w:rsidRPr="00D830E0">
                              <w:rPr>
                                <w:sz w:val="12"/>
                                <w:szCs w:val="12"/>
                              </w:rPr>
                              <w:t xml:space="preserve"> was about 80%. The second study</w:t>
                            </w:r>
                            <w:r w:rsidR="006B4E1B">
                              <w:rPr>
                                <w:sz w:val="12"/>
                                <w:szCs w:val="12"/>
                              </w:rPr>
                              <w:t xml:space="preserve"> was</w:t>
                            </w:r>
                            <w:r w:rsidR="00D830E0" w:rsidRPr="00D830E0">
                              <w:rPr>
                                <w:sz w:val="12"/>
                                <w:szCs w:val="12"/>
                              </w:rPr>
                              <w:t xml:space="preserve"> on a 58-year-old female and 66 years old male, who were paralysed due to a stroke</w:t>
                            </w:r>
                            <w:r w:rsidR="00EF37F6">
                              <w:rPr>
                                <w:sz w:val="12"/>
                                <w:szCs w:val="12"/>
                              </w:rPr>
                              <w:t>.</w:t>
                            </w:r>
                            <w:r w:rsidR="00425629">
                              <w:rPr>
                                <w:sz w:val="12"/>
                                <w:szCs w:val="12"/>
                              </w:rPr>
                              <w:t xml:space="preserve"> </w:t>
                            </w:r>
                            <w:r w:rsidR="00425629" w:rsidRPr="00425629">
                              <w:rPr>
                                <w:sz w:val="12"/>
                                <w:szCs w:val="12"/>
                              </w:rPr>
                              <w:t xml:space="preserve">Both were able to move robotic </w:t>
                            </w:r>
                            <w:r w:rsidR="0020338D">
                              <w:rPr>
                                <w:sz w:val="12"/>
                                <w:szCs w:val="12"/>
                              </w:rPr>
                              <w:t>arms</w:t>
                            </w:r>
                            <w:r w:rsidR="00425629" w:rsidRPr="00425629">
                              <w:rPr>
                                <w:sz w:val="12"/>
                                <w:szCs w:val="12"/>
                              </w:rPr>
                              <w:t>, so the applied BCI system restored partially their hand motor ability</w:t>
                            </w:r>
                            <w:r w:rsidR="00425629">
                              <w:rPr>
                                <w:sz w:val="12"/>
                                <w:szCs w:val="12"/>
                              </w:rPr>
                              <w:t xml:space="preserve"> increasing their quality of life</w:t>
                            </w:r>
                            <w:r w:rsidR="00425629" w:rsidRPr="00425629">
                              <w:rPr>
                                <w:sz w:val="12"/>
                                <w:szCs w:val="12"/>
                              </w:rPr>
                              <w:t>.</w:t>
                            </w:r>
                            <w:r w:rsidR="00425629" w:rsidRPr="00425629">
                              <w:rPr>
                                <w:sz w:val="12"/>
                                <w:szCs w:val="12"/>
                              </w:rPr>
                              <w:t xml:space="preserve"> </w:t>
                            </w:r>
                            <w:r w:rsidR="00425629">
                              <w:rPr>
                                <w:sz w:val="12"/>
                                <w:szCs w:val="12"/>
                              </w:rPr>
                              <w:t>[8]</w:t>
                            </w:r>
                            <w:r w:rsidR="006C38F1">
                              <w:rPr>
                                <w:sz w:val="12"/>
                                <w:szCs w:val="12"/>
                              </w:rPr>
                              <w:t xml:space="preserve"> There are also creations such as an </w:t>
                            </w:r>
                            <w:r w:rsidR="006C38F1" w:rsidRPr="006C38F1">
                              <w:rPr>
                                <w:sz w:val="12"/>
                                <w:szCs w:val="12"/>
                              </w:rPr>
                              <w:t>‘ultrahigh bandwidth brain-machine interfaces to connect humans and computers’</w:t>
                            </w:r>
                            <w:r w:rsidR="0020338D">
                              <w:rPr>
                                <w:sz w:val="12"/>
                                <w:szCs w:val="12"/>
                              </w:rPr>
                              <w:t xml:space="preserve"> founded by Elon Musk and others, as well as working on wearable devices to allow people to text just by thinking. Which would significantly help disabled people. [8]</w:t>
                            </w:r>
                          </w:p>
                          <w:p w14:paraId="37FC20D9" w14:textId="38C1A63A" w:rsidR="00251C0D" w:rsidRPr="000D7546" w:rsidRDefault="00251C0D" w:rsidP="00251C0D">
                            <w:pPr>
                              <w:rPr>
                                <w:sz w:val="10"/>
                                <w:szCs w:val="1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97FD62" id="Text Box 13" o:spid="_x0000_s1036" type="#_x0000_t202" style="position:absolute;margin-left:-61.25pt;margin-top:324.55pt;width:234.15pt;height:250.4pt;z-index:251549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" fillcolor="white [3201]" stroked="f" strokeweight=".5pt">
                <v:textbox>
                  <w:txbxContent>
                    <w:p w14:paraId="2F091CB6" w14:textId="695A02C9" w:rsidR="00711456" w:rsidRPr="00115667" w:rsidRDefault="004F6B38">
                      <w:pPr>
                        <w:rPr>
                          <w:b/>
                          <w:bCs/>
                          <w:sz w:val="14"/>
                          <w:szCs w:val="14"/>
                        </w:rPr>
                      </w:pPr>
                      <w:r w:rsidRPr="00115667">
                        <w:rPr>
                          <w:b/>
                          <w:bCs/>
                          <w:sz w:val="14"/>
                          <w:szCs w:val="14"/>
                        </w:rPr>
                        <w:t>Background information</w:t>
                      </w:r>
                    </w:p>
                    <w:p w14:paraId="2ABB2A3E" w14:textId="20A6E43B" w:rsidR="006B4E1B" w:rsidRDefault="00FA1517" w:rsidP="00813251">
                      <w:pPr>
                        <w:rPr>
                          <w:sz w:val="12"/>
                          <w:szCs w:val="12"/>
                        </w:rPr>
                      </w:pPr>
                      <w:r>
                        <w:rPr>
                          <w:sz w:val="12"/>
                          <w:szCs w:val="12"/>
                        </w:rPr>
                        <w:t xml:space="preserve">Even though brain computer interface has only just become known in the last few </w:t>
                      </w:r>
                      <w:r w:rsidR="00BA5B06">
                        <w:rPr>
                          <w:sz w:val="12"/>
                          <w:szCs w:val="12"/>
                        </w:rPr>
                        <w:t xml:space="preserve">centuries, the start of it </w:t>
                      </w:r>
                      <w:r w:rsidRPr="00FA1517">
                        <w:rPr>
                          <w:sz w:val="12"/>
                          <w:szCs w:val="12"/>
                        </w:rPr>
                        <w:t>dates back to the 19th century, when Richard Caton</w:t>
                      </w:r>
                      <w:r w:rsidR="007F177F">
                        <w:rPr>
                          <w:sz w:val="12"/>
                          <w:szCs w:val="12"/>
                        </w:rPr>
                        <w:t xml:space="preserve"> [8]</w:t>
                      </w:r>
                      <w:r w:rsidR="00BE4BF7">
                        <w:rPr>
                          <w:sz w:val="12"/>
                          <w:szCs w:val="12"/>
                        </w:rPr>
                        <w:t>,</w:t>
                      </w:r>
                      <w:r w:rsidR="000E1C60">
                        <w:rPr>
                          <w:sz w:val="12"/>
                          <w:szCs w:val="12"/>
                        </w:rPr>
                        <w:t xml:space="preserve"> an English physicist, </w:t>
                      </w:r>
                      <w:r w:rsidRPr="00FA1517">
                        <w:rPr>
                          <w:sz w:val="12"/>
                          <w:szCs w:val="12"/>
                        </w:rPr>
                        <w:t xml:space="preserve">recorded </w:t>
                      </w:r>
                      <w:r w:rsidR="000E1C60">
                        <w:rPr>
                          <w:sz w:val="12"/>
                          <w:szCs w:val="12"/>
                        </w:rPr>
                        <w:t>the first ever</w:t>
                      </w:r>
                      <w:r w:rsidRPr="00FA1517">
                        <w:rPr>
                          <w:sz w:val="12"/>
                          <w:szCs w:val="12"/>
                        </w:rPr>
                        <w:t xml:space="preserve"> animals’ electrical signals and published his results in 1875 in the British Medical Journ</w:t>
                      </w:r>
                      <w:r w:rsidR="00BA5B06">
                        <w:rPr>
                          <w:sz w:val="12"/>
                          <w:szCs w:val="12"/>
                        </w:rPr>
                        <w:t>al</w:t>
                      </w:r>
                      <w:r w:rsidR="006B2DF5">
                        <w:rPr>
                          <w:sz w:val="12"/>
                          <w:szCs w:val="12"/>
                        </w:rPr>
                        <w:t>. [9]</w:t>
                      </w:r>
                      <w:r w:rsidR="00A34807" w:rsidRPr="00A34807">
                        <w:t xml:space="preserve"> </w:t>
                      </w:r>
                      <w:r w:rsidR="00A34807" w:rsidRPr="00A34807">
                        <w:rPr>
                          <w:sz w:val="12"/>
                          <w:szCs w:val="12"/>
                        </w:rPr>
                        <w:t>Discovery of the electroencephalography was a</w:t>
                      </w:r>
                      <w:r w:rsidR="00725559">
                        <w:rPr>
                          <w:sz w:val="12"/>
                          <w:szCs w:val="12"/>
                        </w:rPr>
                        <w:t xml:space="preserve"> move</w:t>
                      </w:r>
                      <w:r w:rsidR="00A34807" w:rsidRPr="00A34807">
                        <w:rPr>
                          <w:sz w:val="12"/>
                          <w:szCs w:val="12"/>
                        </w:rPr>
                        <w:t xml:space="preserve"> to the development of BCI systems</w:t>
                      </w:r>
                      <w:r w:rsidR="00725559">
                        <w:rPr>
                          <w:sz w:val="12"/>
                          <w:szCs w:val="12"/>
                        </w:rPr>
                        <w:t xml:space="preserve"> which</w:t>
                      </w:r>
                      <w:r w:rsidR="004F7485">
                        <w:rPr>
                          <w:sz w:val="12"/>
                          <w:szCs w:val="12"/>
                        </w:rPr>
                        <w:t xml:space="preserve"> was first recorded by </w:t>
                      </w:r>
                      <w:r w:rsidR="005C4A08">
                        <w:rPr>
                          <w:sz w:val="12"/>
                          <w:szCs w:val="12"/>
                        </w:rPr>
                        <w:t>H</w:t>
                      </w:r>
                      <w:r w:rsidR="005C4A08" w:rsidRPr="005C4A08">
                        <w:rPr>
                          <w:sz w:val="12"/>
                          <w:szCs w:val="12"/>
                        </w:rPr>
                        <w:t>ans Berger in 1924</w:t>
                      </w:r>
                      <w:r w:rsidR="00C10995">
                        <w:rPr>
                          <w:sz w:val="12"/>
                          <w:szCs w:val="12"/>
                        </w:rPr>
                        <w:t>.</w:t>
                      </w:r>
                      <w:r w:rsidR="00064BF2">
                        <w:rPr>
                          <w:sz w:val="12"/>
                          <w:szCs w:val="12"/>
                        </w:rPr>
                        <w:t xml:space="preserve"> [16]</w:t>
                      </w:r>
                      <w:r w:rsidR="00C10995">
                        <w:rPr>
                          <w:sz w:val="12"/>
                          <w:szCs w:val="12"/>
                        </w:rPr>
                        <w:t xml:space="preserve"> </w:t>
                      </w:r>
                      <w:r w:rsidR="00D830E0" w:rsidRPr="00D830E0">
                        <w:rPr>
                          <w:sz w:val="12"/>
                          <w:szCs w:val="12"/>
                        </w:rPr>
                        <w:t>In 1998 Philip Kennedy implanted the first invasive BCI into human, and in 2004 Matt Nagle (1980–2007) was the first patient with implanted invasive BCI system, who had 3rd category quadriplegia with retained speaking ability. The 2000s brought a highly increased number of studies about the BCI systems [</w:t>
                      </w:r>
                      <w:r w:rsidR="00425629">
                        <w:rPr>
                          <w:sz w:val="12"/>
                          <w:szCs w:val="12"/>
                        </w:rPr>
                        <w:t>17</w:t>
                      </w:r>
                      <w:r w:rsidR="00D830E0" w:rsidRPr="00D830E0">
                        <w:rPr>
                          <w:sz w:val="12"/>
                          <w:szCs w:val="12"/>
                        </w:rPr>
                        <w:t>].</w:t>
                      </w:r>
                      <w:r w:rsidR="00D830E0" w:rsidRPr="00D830E0">
                        <w:t xml:space="preserve"> </w:t>
                      </w:r>
                      <w:r w:rsidR="00D830E0" w:rsidRPr="00D830E0">
                        <w:rPr>
                          <w:sz w:val="12"/>
                          <w:szCs w:val="12"/>
                        </w:rPr>
                        <w:t xml:space="preserve">In 2006 </w:t>
                      </w:r>
                      <w:proofErr w:type="spellStart"/>
                      <w:r w:rsidR="00D830E0" w:rsidRPr="00D830E0">
                        <w:rPr>
                          <w:sz w:val="12"/>
                          <w:szCs w:val="12"/>
                        </w:rPr>
                        <w:t>Leuthardt</w:t>
                      </w:r>
                      <w:proofErr w:type="spellEnd"/>
                      <w:r w:rsidR="00D830E0" w:rsidRPr="00D830E0">
                        <w:rPr>
                          <w:sz w:val="12"/>
                          <w:szCs w:val="12"/>
                        </w:rPr>
                        <w:t xml:space="preserve"> et al. proved </w:t>
                      </w:r>
                      <w:proofErr w:type="spellStart"/>
                      <w:r w:rsidR="00D830E0" w:rsidRPr="00D830E0">
                        <w:rPr>
                          <w:sz w:val="12"/>
                          <w:szCs w:val="12"/>
                        </w:rPr>
                        <w:t>ECoG</w:t>
                      </w:r>
                      <w:proofErr w:type="spellEnd"/>
                      <w:r w:rsidR="00D830E0" w:rsidRPr="00D830E0">
                        <w:rPr>
                          <w:sz w:val="12"/>
                          <w:szCs w:val="12"/>
                        </w:rPr>
                        <w:t xml:space="preserve"> to be an effective source for control signal in BCI Systems, achieving accuracy between 73% and 100% </w:t>
                      </w:r>
                      <w:r w:rsidR="00064BF2">
                        <w:rPr>
                          <w:sz w:val="12"/>
                          <w:szCs w:val="12"/>
                        </w:rPr>
                        <w:t xml:space="preserve">[8] </w:t>
                      </w:r>
                      <w:r w:rsidR="00D830E0" w:rsidRPr="00D830E0">
                        <w:rPr>
                          <w:sz w:val="12"/>
                          <w:szCs w:val="12"/>
                        </w:rPr>
                        <w:t xml:space="preserve">already when technology wasn’t even at </w:t>
                      </w:r>
                      <w:r w:rsidR="00064BF2" w:rsidRPr="00D830E0">
                        <w:rPr>
                          <w:sz w:val="12"/>
                          <w:szCs w:val="12"/>
                        </w:rPr>
                        <w:t>its</w:t>
                      </w:r>
                      <w:r w:rsidR="00D830E0" w:rsidRPr="00D830E0">
                        <w:rPr>
                          <w:sz w:val="12"/>
                          <w:szCs w:val="12"/>
                        </w:rPr>
                        <w:t xml:space="preserve"> peak.</w:t>
                      </w:r>
                      <w:r w:rsidR="009453B6">
                        <w:rPr>
                          <w:sz w:val="12"/>
                          <w:szCs w:val="12"/>
                        </w:rPr>
                        <w:t xml:space="preserve"> </w:t>
                      </w:r>
                      <w:r w:rsidR="006B4E1B">
                        <w:rPr>
                          <w:sz w:val="12"/>
                          <w:szCs w:val="12"/>
                        </w:rPr>
                        <w:t>In 2010 around 220,000 people with a loss of hearing already had</w:t>
                      </w:r>
                      <w:r w:rsidR="00D830E0" w:rsidRPr="00D830E0">
                        <w:rPr>
                          <w:sz w:val="12"/>
                          <w:szCs w:val="12"/>
                        </w:rPr>
                        <w:t xml:space="preserve"> </w:t>
                      </w:r>
                      <w:r w:rsidR="004F7B14" w:rsidRPr="004F7B14">
                        <w:rPr>
                          <w:sz w:val="12"/>
                          <w:szCs w:val="12"/>
                        </w:rPr>
                        <w:t xml:space="preserve">cochlear implants implanted as the </w:t>
                      </w:r>
                      <w:proofErr w:type="spellStart"/>
                      <w:r w:rsidR="004F7B14" w:rsidRPr="004F7B14">
                        <w:rPr>
                          <w:sz w:val="12"/>
                          <w:szCs w:val="12"/>
                        </w:rPr>
                        <w:t>neuroprosthetic</w:t>
                      </w:r>
                      <w:proofErr w:type="spellEnd"/>
                      <w:r w:rsidR="004F7B14" w:rsidRPr="004F7B14">
                        <w:rPr>
                          <w:sz w:val="12"/>
                          <w:szCs w:val="12"/>
                        </w:rPr>
                        <w:t xml:space="preserve"> device that aims to restore hearing.</w:t>
                      </w:r>
                      <w:r w:rsidR="00064BF2">
                        <w:rPr>
                          <w:sz w:val="12"/>
                          <w:szCs w:val="12"/>
                        </w:rPr>
                        <w:t>[16]</w:t>
                      </w:r>
                      <w:r w:rsidR="00EF37F6">
                        <w:rPr>
                          <w:sz w:val="12"/>
                          <w:szCs w:val="12"/>
                        </w:rPr>
                        <w:t xml:space="preserve"> </w:t>
                      </w:r>
                      <w:r w:rsidR="006B4E1B">
                        <w:rPr>
                          <w:sz w:val="12"/>
                          <w:szCs w:val="12"/>
                        </w:rPr>
                        <w:t>And two years later there was</w:t>
                      </w:r>
                      <w:r w:rsidR="00D830E0" w:rsidRPr="00D830E0">
                        <w:rPr>
                          <w:sz w:val="12"/>
                          <w:szCs w:val="12"/>
                        </w:rPr>
                        <w:t xml:space="preserve"> two ground-breaking studies that showed how much BCI can do and its importance. Both studies showed how the BCI systems enabled neural arm control and arm movements restoration after paralysis [</w:t>
                      </w:r>
                      <w:r w:rsidR="00425629">
                        <w:rPr>
                          <w:sz w:val="12"/>
                          <w:szCs w:val="12"/>
                        </w:rPr>
                        <w:t>8</w:t>
                      </w:r>
                      <w:r w:rsidR="00D830E0" w:rsidRPr="00D830E0">
                        <w:rPr>
                          <w:sz w:val="12"/>
                          <w:szCs w:val="12"/>
                        </w:rPr>
                        <w:t>] and the first one was carried out on monkeys [</w:t>
                      </w:r>
                      <w:r w:rsidR="00425629">
                        <w:rPr>
                          <w:sz w:val="12"/>
                          <w:szCs w:val="12"/>
                        </w:rPr>
                        <w:t>8</w:t>
                      </w:r>
                      <w:r w:rsidR="00D830E0" w:rsidRPr="00D830E0">
                        <w:rPr>
                          <w:sz w:val="12"/>
                          <w:szCs w:val="12"/>
                        </w:rPr>
                        <w:t xml:space="preserve">] and the second was inspired by this and done on two humans. The first </w:t>
                      </w:r>
                      <w:r w:rsidR="00D849EE">
                        <w:rPr>
                          <w:sz w:val="12"/>
                          <w:szCs w:val="12"/>
                        </w:rPr>
                        <w:t xml:space="preserve">study the </w:t>
                      </w:r>
                      <w:r w:rsidR="00D830E0" w:rsidRPr="00D830E0">
                        <w:rPr>
                          <w:sz w:val="12"/>
                          <w:szCs w:val="12"/>
                        </w:rPr>
                        <w:t xml:space="preserve">overall success rate for both animals using the </w:t>
                      </w:r>
                      <w:proofErr w:type="spellStart"/>
                      <w:r w:rsidR="00D830E0" w:rsidRPr="00D830E0">
                        <w:rPr>
                          <w:sz w:val="12"/>
                          <w:szCs w:val="12"/>
                        </w:rPr>
                        <w:t>neuroprosthesis</w:t>
                      </w:r>
                      <w:proofErr w:type="spellEnd"/>
                      <w:r w:rsidR="00D830E0" w:rsidRPr="00D830E0">
                        <w:rPr>
                          <w:sz w:val="12"/>
                          <w:szCs w:val="12"/>
                        </w:rPr>
                        <w:t xml:space="preserve"> was about 80%. The second study</w:t>
                      </w:r>
                      <w:r w:rsidR="006B4E1B">
                        <w:rPr>
                          <w:sz w:val="12"/>
                          <w:szCs w:val="12"/>
                        </w:rPr>
                        <w:t xml:space="preserve"> was</w:t>
                      </w:r>
                      <w:r w:rsidR="00D830E0" w:rsidRPr="00D830E0">
                        <w:rPr>
                          <w:sz w:val="12"/>
                          <w:szCs w:val="12"/>
                        </w:rPr>
                        <w:t xml:space="preserve"> on a 58-year-old female and 66 years old male, who were paralysed due to a stroke</w:t>
                      </w:r>
                      <w:r w:rsidR="00EF37F6">
                        <w:rPr>
                          <w:sz w:val="12"/>
                          <w:szCs w:val="12"/>
                        </w:rPr>
                        <w:t>.</w:t>
                      </w:r>
                      <w:r w:rsidR="00425629">
                        <w:rPr>
                          <w:sz w:val="12"/>
                          <w:szCs w:val="12"/>
                        </w:rPr>
                        <w:t xml:space="preserve"> </w:t>
                      </w:r>
                      <w:r w:rsidR="00425629" w:rsidRPr="00425629">
                        <w:rPr>
                          <w:sz w:val="12"/>
                          <w:szCs w:val="12"/>
                        </w:rPr>
                        <w:t xml:space="preserve">Both were able to move robotic </w:t>
                      </w:r>
                      <w:r w:rsidR="0020338D">
                        <w:rPr>
                          <w:sz w:val="12"/>
                          <w:szCs w:val="12"/>
                        </w:rPr>
                        <w:t>arms</w:t>
                      </w:r>
                      <w:r w:rsidR="00425629" w:rsidRPr="00425629">
                        <w:rPr>
                          <w:sz w:val="12"/>
                          <w:szCs w:val="12"/>
                        </w:rPr>
                        <w:t>, so the applied BCI system restored partially their hand motor ability</w:t>
                      </w:r>
                      <w:r w:rsidR="00425629">
                        <w:rPr>
                          <w:sz w:val="12"/>
                          <w:szCs w:val="12"/>
                        </w:rPr>
                        <w:t xml:space="preserve"> increasing their quality of life</w:t>
                      </w:r>
                      <w:r w:rsidR="00425629" w:rsidRPr="00425629">
                        <w:rPr>
                          <w:sz w:val="12"/>
                          <w:szCs w:val="12"/>
                        </w:rPr>
                        <w:t>.</w:t>
                      </w:r>
                      <w:r w:rsidR="00425629" w:rsidRPr="00425629">
                        <w:rPr>
                          <w:sz w:val="12"/>
                          <w:szCs w:val="12"/>
                        </w:rPr>
                        <w:t xml:space="preserve"> </w:t>
                      </w:r>
                      <w:r w:rsidR="00425629">
                        <w:rPr>
                          <w:sz w:val="12"/>
                          <w:szCs w:val="12"/>
                        </w:rPr>
                        <w:t>[8]</w:t>
                      </w:r>
                      <w:r w:rsidR="006C38F1">
                        <w:rPr>
                          <w:sz w:val="12"/>
                          <w:szCs w:val="12"/>
                        </w:rPr>
                        <w:t xml:space="preserve"> There are also creations such as an </w:t>
                      </w:r>
                      <w:r w:rsidR="006C38F1" w:rsidRPr="006C38F1">
                        <w:rPr>
                          <w:sz w:val="12"/>
                          <w:szCs w:val="12"/>
                        </w:rPr>
                        <w:t>‘ultrahigh bandwidth brain-machine interfaces to connect humans and computers’</w:t>
                      </w:r>
                      <w:r w:rsidR="0020338D">
                        <w:rPr>
                          <w:sz w:val="12"/>
                          <w:szCs w:val="12"/>
                        </w:rPr>
                        <w:t xml:space="preserve"> founded by Elon Musk and others, as well as working on wearable devices to allow people to text just by thinking. Which would significantly help disabled people. [8]</w:t>
                      </w:r>
                    </w:p>
                    <w:p w14:paraId="37FC20D9" w14:textId="38C1A63A" w:rsidR="00251C0D" w:rsidRPr="000D7546" w:rsidRDefault="00251C0D" w:rsidP="00251C0D">
                      <w:pPr>
                        <w:rPr>
                          <w:sz w:val="10"/>
                          <w:szCs w:val="10"/>
                        </w:rPr>
                      </w:pPr>
                    </w:p>
                  </w:txbxContent>
                </v:textbox>
              </v:shape>
            </w:pict>
          </mc:Fallback>
        </mc:AlternateContent>
      </w:r>
      <w:r w:rsidR="00696D38" w:rsidRPr="003278BA">
        <w:rPr>
          <w:noProof/>
          <w:sz w:val="36"/>
          <w:szCs w:val="36"/>
        </w:rPr>
        <mc:AlternateContent>
          <mc:Choice Requires="wps">
            <w:drawing>
              <wp:anchor distT="0" distB="0" distL="114300" distR="114300" simplePos="0" relativeHeight="251502592" behindDoc="0" locked="0" layoutInCell="1" allowOverlap="1" wp14:anchorId="7A646DF0" wp14:editId="16549754">
                <wp:simplePos x="0" y="0"/>
                <wp:positionH relativeFrom="column">
                  <wp:posOffset>-727701</wp:posOffset>
                </wp:positionH>
                <wp:positionV relativeFrom="paragraph">
                  <wp:posOffset>3897365</wp:posOffset>
                </wp:positionV>
                <wp:extent cx="2811145" cy="225632"/>
                <wp:effectExtent l="0" t="0" r="8255" b="3175"/>
                <wp:wrapNone/>
                <wp:docPr id="11" name="Text Box 11"/>
                <wp:cNvGraphicFramePr/>
                <a:graphic xmlns:a="http://schemas.openxmlformats.org/drawingml/2006/main">
                  <a:graphicData uri="http://schemas.microsoft.com/office/word/2010/wordprocessingShape">
                    <wps:wsp>
                      <wps:cNvSpPr txBox="1"/>
                      <wps:spPr>
                        <a:xfrm>
                          <a:off x="0" y="0"/>
                          <a:ext cx="2811145" cy="225632"/>
                        </a:xfrm>
                        <a:prstGeom prst="rect">
                          <a:avLst/>
                        </a:prstGeom>
                        <a:solidFill>
                          <a:schemeClr val="lt1"/>
                        </a:solidFill>
                        <a:ln w="6350">
                          <a:noFill/>
                        </a:ln>
                      </wps:spPr>
                      <wps:txbx>
                        <w:txbxContent>
                          <w:p w14:paraId="6A1935E1" w14:textId="4CCC75A2" w:rsidR="00E84906" w:rsidRPr="00440322" w:rsidRDefault="00E84906">
                            <w:pPr>
                              <w:rPr>
                                <w:sz w:val="12"/>
                                <w:szCs w:val="12"/>
                              </w:rPr>
                            </w:pPr>
                            <w:r w:rsidRPr="00440322">
                              <w:rPr>
                                <w:sz w:val="12"/>
                                <w:szCs w:val="12"/>
                              </w:rPr>
                              <w:t xml:space="preserve">[2] Fig.1 Components of </w:t>
                            </w:r>
                            <w:r w:rsidR="009D30D2" w:rsidRPr="00440322">
                              <w:rPr>
                                <w:sz w:val="12"/>
                                <w:szCs w:val="12"/>
                              </w:rPr>
                              <w:t>a BCI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646DF0" id="Text Box 11" o:spid="_x0000_s1037" type="#_x0000_t202" style="position:absolute;margin-left:-57.3pt;margin-top:306.9pt;width:221.35pt;height:17.75pt;z-index:251502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" fillcolor="white [3201]" stroked="f" strokeweight=".5pt">
                <v:textbox>
                  <w:txbxContent>
                    <w:p w14:paraId="6A1935E1" w14:textId="4CCC75A2" w:rsidR="00E84906" w:rsidRPr="00440322" w:rsidRDefault="00E84906">
                      <w:pPr>
                        <w:rPr>
                          <w:sz w:val="12"/>
                          <w:szCs w:val="12"/>
                        </w:rPr>
                      </w:pPr>
                      <w:r w:rsidRPr="00440322">
                        <w:rPr>
                          <w:sz w:val="12"/>
                          <w:szCs w:val="12"/>
                        </w:rPr>
                        <w:t xml:space="preserve">[2] Fig.1 Components of </w:t>
                      </w:r>
                      <w:r w:rsidR="009D30D2" w:rsidRPr="00440322">
                        <w:rPr>
                          <w:sz w:val="12"/>
                          <w:szCs w:val="12"/>
                        </w:rPr>
                        <w:t>a BCI system.</w:t>
                      </w:r>
                    </w:p>
                  </w:txbxContent>
                </v:textbox>
              </v:shape>
            </w:pict>
          </mc:Fallback>
        </mc:AlternateContent>
      </w:r>
      <w:r w:rsidR="00696D38" w:rsidRPr="003278BA">
        <w:rPr>
          <w:noProof/>
          <w:sz w:val="36"/>
          <w:szCs w:val="36"/>
        </w:rPr>
        <w:drawing>
          <wp:anchor distT="0" distB="0" distL="114300" distR="114300" simplePos="0" relativeHeight="251400192" behindDoc="0" locked="0" layoutInCell="1" allowOverlap="1" wp14:anchorId="5381CD49" wp14:editId="61913D11">
            <wp:simplePos x="0" y="0"/>
            <wp:positionH relativeFrom="page">
              <wp:posOffset>271476</wp:posOffset>
            </wp:positionH>
            <wp:positionV relativeFrom="paragraph">
              <wp:posOffset>1564555</wp:posOffset>
            </wp:positionV>
            <wp:extent cx="2667000" cy="229362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67000" cy="2293620"/>
                    </a:xfrm>
                    <a:prstGeom prst="rect">
                      <a:avLst/>
                    </a:prstGeom>
                    <a:noFill/>
                  </pic:spPr>
                </pic:pic>
              </a:graphicData>
            </a:graphic>
            <wp14:sizeRelH relativeFrom="page">
              <wp14:pctWidth>0</wp14:pctWidth>
            </wp14:sizeRelH>
            <wp14:sizeRelV relativeFrom="page">
              <wp14:pctHeight>0</wp14:pctHeight>
            </wp14:sizeRelV>
          </wp:anchor>
        </w:drawing>
      </w:r>
      <w:r w:rsidR="00696D38" w:rsidRPr="003278BA">
        <w:rPr>
          <w:noProof/>
          <w:sz w:val="40"/>
          <w:szCs w:val="40"/>
        </w:rPr>
        <mc:AlternateContent>
          <mc:Choice Requires="wps">
            <w:drawing>
              <wp:anchor distT="0" distB="0" distL="114300" distR="114300" simplePos="0" relativeHeight="251250688" behindDoc="0" locked="0" layoutInCell="1" allowOverlap="1" wp14:anchorId="6A454C49" wp14:editId="50AC92C7">
                <wp:simplePos x="0" y="0"/>
                <wp:positionH relativeFrom="column">
                  <wp:posOffset>-702945</wp:posOffset>
                </wp:positionH>
                <wp:positionV relativeFrom="paragraph">
                  <wp:posOffset>463550</wp:posOffset>
                </wp:positionV>
                <wp:extent cx="7161530" cy="1084580"/>
                <wp:effectExtent l="0" t="0" r="0" b="1270"/>
                <wp:wrapSquare wrapText="bothSides"/>
                <wp:docPr id="3" name="Text Box 3"/>
                <wp:cNvGraphicFramePr/>
                <a:graphic xmlns:a="http://schemas.openxmlformats.org/drawingml/2006/main">
                  <a:graphicData uri="http://schemas.microsoft.com/office/word/2010/wordprocessingShape">
                    <wps:wsp>
                      <wps:cNvSpPr txBox="1"/>
                      <wps:spPr>
                        <a:xfrm>
                          <a:off x="0" y="0"/>
                          <a:ext cx="7161530" cy="1084580"/>
                        </a:xfrm>
                        <a:prstGeom prst="rect">
                          <a:avLst/>
                        </a:prstGeom>
                        <a:noFill/>
                        <a:ln w="6350">
                          <a:noFill/>
                        </a:ln>
                      </wps:spPr>
                      <wps:txbx>
                        <w:txbxContent>
                          <w:p w14:paraId="39730659" w14:textId="77777777" w:rsidR="00501A7E" w:rsidRPr="00440322" w:rsidRDefault="00501A7E" w:rsidP="0045508F">
                            <w:pPr>
                              <w:pStyle w:val="Title"/>
                              <w:rPr>
                                <w:b/>
                                <w:bCs/>
                                <w:noProof/>
                                <w:sz w:val="16"/>
                                <w:szCs w:val="16"/>
                              </w:rPr>
                            </w:pPr>
                            <w:r w:rsidRPr="00440322">
                              <w:rPr>
                                <w:b/>
                                <w:bCs/>
                                <w:noProof/>
                                <w:sz w:val="16"/>
                                <w:szCs w:val="16"/>
                              </w:rPr>
                              <w:t>Summary</w:t>
                            </w:r>
                          </w:p>
                          <w:p w14:paraId="0CC763F2" w14:textId="1466CB3E" w:rsidR="00501A7E" w:rsidRPr="00501A7E" w:rsidRDefault="00F868D2" w:rsidP="00501A7E">
                            <w:r w:rsidRPr="00F868D2">
                              <w:rPr>
                                <w:sz w:val="12"/>
                                <w:szCs w:val="12"/>
                              </w:rPr>
                              <w:t xml:space="preserve">Brain-computer interface (BCI) is a technology that uses brain or nervous system data to control computers, machines, and external devices. </w:t>
                            </w:r>
                            <w:r w:rsidR="003B24B8">
                              <w:rPr>
                                <w:sz w:val="12"/>
                                <w:szCs w:val="12"/>
                              </w:rPr>
                              <w:t xml:space="preserve">[11] </w:t>
                            </w:r>
                            <w:r w:rsidRPr="00F868D2">
                              <w:rPr>
                                <w:sz w:val="12"/>
                                <w:szCs w:val="12"/>
                              </w:rPr>
                              <w:t xml:space="preserve">The end result is to be able to control devices just by our simple thoughts from our brain signals being transferred to the certain machine we want to use. It was originally made to help in the medical area for people with limited mobility, [1] more specifically people who are paralysed by neurological neuromuscular disorders, such as any spinal cord injury, brain stem stroke, or nerve disorders like multiple sclerosis. </w:t>
                            </w:r>
                            <w:r w:rsidR="009364CB">
                              <w:rPr>
                                <w:sz w:val="12"/>
                                <w:szCs w:val="12"/>
                              </w:rPr>
                              <w:t xml:space="preserve">[6] </w:t>
                            </w:r>
                            <w:r w:rsidRPr="00F868D2">
                              <w:rPr>
                                <w:sz w:val="12"/>
                                <w:szCs w:val="12"/>
                              </w:rPr>
                              <w:t xml:space="preserve">There are different steps that form a standard BCI which are signal acquisition, pre-processing, feature extraction, </w:t>
                            </w:r>
                            <w:proofErr w:type="gramStart"/>
                            <w:r w:rsidRPr="00F868D2">
                              <w:rPr>
                                <w:sz w:val="12"/>
                                <w:szCs w:val="12"/>
                              </w:rPr>
                              <w:t>classification</w:t>
                            </w:r>
                            <w:proofErr w:type="gramEnd"/>
                            <w:r w:rsidRPr="00F868D2">
                              <w:rPr>
                                <w:sz w:val="12"/>
                                <w:szCs w:val="12"/>
                              </w:rPr>
                              <w:t xml:space="preserve"> and the control interface [2]. The signal acquisition stage would capture and measure brain signals using a sensor modality, and then they may also perform noise reduction to remove electrical noise and other unnecessary signal characteristics when amplifying the signal levels.</w:t>
                            </w:r>
                            <w:r w:rsidR="00101262">
                              <w:rPr>
                                <w:sz w:val="12"/>
                                <w:szCs w:val="12"/>
                              </w:rPr>
                              <w:t>[3]</w:t>
                            </w:r>
                            <w:r w:rsidRPr="00F868D2">
                              <w:rPr>
                                <w:sz w:val="12"/>
                                <w:szCs w:val="12"/>
                              </w:rPr>
                              <w:t xml:space="preserve"> This allows the signals to be transmitted to a computer once digitized so they can be analysed. [4] Then for further processing, the signals need to be prepared in a suitable form which is what pre-processing is for. The feature extraction stage identifies the different information in the brain signals that have been recorded by analysing digitally and filters out irrelevant signals, so we can distinguish the signal features related to the person's intent. </w:t>
                            </w:r>
                            <w:r w:rsidR="00B97398">
                              <w:rPr>
                                <w:sz w:val="12"/>
                                <w:szCs w:val="12"/>
                              </w:rPr>
                              <w:t xml:space="preserve">[4] </w:t>
                            </w:r>
                            <w:r w:rsidRPr="00F868D2">
                              <w:rPr>
                                <w:sz w:val="12"/>
                                <w:szCs w:val="12"/>
                              </w:rPr>
                              <w:t>This is a challenging task as brain signals are mixed with other signals coming from a finite set of brain activities that overlap in both time and space.</w:t>
                            </w:r>
                            <w:r w:rsidR="003C0931">
                              <w:rPr>
                                <w:sz w:val="12"/>
                                <w:szCs w:val="12"/>
                              </w:rPr>
                              <w:t xml:space="preserve"> [</w:t>
                            </w:r>
                            <w:r w:rsidR="009B3539">
                              <w:rPr>
                                <w:sz w:val="12"/>
                                <w:szCs w:val="12"/>
                              </w:rPr>
                              <w:t>6</w:t>
                            </w:r>
                            <w:r w:rsidR="003C0931">
                              <w:rPr>
                                <w:sz w:val="12"/>
                                <w:szCs w:val="12"/>
                              </w:rPr>
                              <w:t>]</w:t>
                            </w:r>
                            <w:r w:rsidR="0002117C" w:rsidRPr="0002117C">
                              <w:t xml:space="preserve"> </w:t>
                            </w:r>
                            <w:r w:rsidR="004870FC">
                              <w:rPr>
                                <w:sz w:val="12"/>
                                <w:szCs w:val="12"/>
                              </w:rPr>
                              <w:t xml:space="preserve">We then </w:t>
                            </w:r>
                            <w:r w:rsidR="00D77729">
                              <w:rPr>
                                <w:sz w:val="12"/>
                                <w:szCs w:val="12"/>
                              </w:rPr>
                              <w:t>have c</w:t>
                            </w:r>
                            <w:r w:rsidR="00E9762A">
                              <w:rPr>
                                <w:sz w:val="12"/>
                                <w:szCs w:val="12"/>
                              </w:rPr>
                              <w:t>l</w:t>
                            </w:r>
                            <w:r w:rsidR="0002117C" w:rsidRPr="0002117C">
                              <w:rPr>
                                <w:sz w:val="12"/>
                                <w:szCs w:val="12"/>
                              </w:rPr>
                              <w:t>assification</w:t>
                            </w:r>
                            <w:r w:rsidR="00D77729">
                              <w:rPr>
                                <w:sz w:val="12"/>
                                <w:szCs w:val="12"/>
                              </w:rPr>
                              <w:t xml:space="preserve"> which use</w:t>
                            </w:r>
                            <w:r w:rsidR="000D1121">
                              <w:rPr>
                                <w:sz w:val="12"/>
                                <w:szCs w:val="12"/>
                              </w:rPr>
                              <w:t>s</w:t>
                            </w:r>
                            <w:r w:rsidR="000D1121">
                              <w:t xml:space="preserve"> </w:t>
                            </w:r>
                            <w:r w:rsidR="000D1121" w:rsidRPr="000D1121">
                              <w:rPr>
                                <w:sz w:val="12"/>
                                <w:szCs w:val="12"/>
                              </w:rPr>
                              <w:t xml:space="preserve">feature vectors </w:t>
                            </w:r>
                            <w:r w:rsidR="000D1121">
                              <w:rPr>
                                <w:sz w:val="12"/>
                                <w:szCs w:val="12"/>
                              </w:rPr>
                              <w:t xml:space="preserve">that have been </w:t>
                            </w:r>
                            <w:r w:rsidR="000D1121" w:rsidRPr="000D1121">
                              <w:rPr>
                                <w:sz w:val="12"/>
                                <w:szCs w:val="12"/>
                              </w:rPr>
                              <w:t>extracted from brain signals</w:t>
                            </w:r>
                            <w:r w:rsidR="000D1121">
                              <w:rPr>
                                <w:sz w:val="12"/>
                                <w:szCs w:val="12"/>
                              </w:rPr>
                              <w:t xml:space="preserve"> t</w:t>
                            </w:r>
                            <w:r w:rsidR="0002117C" w:rsidRPr="0002117C">
                              <w:rPr>
                                <w:sz w:val="12"/>
                                <w:szCs w:val="12"/>
                              </w:rPr>
                              <w:t>o recognize the user’s intention</w:t>
                            </w:r>
                            <w:r w:rsidR="00A1419B">
                              <w:rPr>
                                <w:sz w:val="12"/>
                                <w:szCs w:val="12"/>
                              </w:rPr>
                              <w:t>.</w:t>
                            </w:r>
                            <w:r w:rsidR="0002117C" w:rsidRPr="0002117C">
                              <w:rPr>
                                <w:sz w:val="12"/>
                                <w:szCs w:val="12"/>
                              </w:rPr>
                              <w:t xml:space="preserve"> </w:t>
                            </w:r>
                            <w:r w:rsidR="00516AA6">
                              <w:rPr>
                                <w:sz w:val="12"/>
                                <w:szCs w:val="12"/>
                              </w:rPr>
                              <w:t xml:space="preserve">[12] </w:t>
                            </w:r>
                            <w:r w:rsidR="00072989" w:rsidRPr="00072989">
                              <w:rPr>
                                <w:sz w:val="12"/>
                                <w:szCs w:val="12"/>
                              </w:rPr>
                              <w:t>The device operation then provides feedback to the user finally</w:t>
                            </w:r>
                            <w:r w:rsidR="00BE209E">
                              <w:rPr>
                                <w:sz w:val="12"/>
                                <w:szCs w:val="12"/>
                              </w:rPr>
                              <w:t xml:space="preserve"> which would </w:t>
                            </w:r>
                            <w:r w:rsidR="00696D38">
                              <w:rPr>
                                <w:sz w:val="12"/>
                                <w:szCs w:val="12"/>
                              </w:rPr>
                              <w:t xml:space="preserve">complete the </w:t>
                            </w:r>
                            <w:r w:rsidR="00072989" w:rsidRPr="00072989">
                              <w:rPr>
                                <w:sz w:val="12"/>
                                <w:szCs w:val="12"/>
                              </w:rPr>
                              <w:t>loop of BCI</w:t>
                            </w:r>
                            <w:r w:rsidR="00696D38">
                              <w:rPr>
                                <w:sz w:val="12"/>
                                <w:szCs w:val="12"/>
                              </w:rPr>
                              <w:t xml:space="preserve">, </w:t>
                            </w:r>
                            <w:proofErr w:type="gramStart"/>
                            <w:r w:rsidR="00696D38">
                              <w:rPr>
                                <w:sz w:val="12"/>
                                <w:szCs w:val="12"/>
                              </w:rPr>
                              <w:t>e.g.</w:t>
                            </w:r>
                            <w:proofErr w:type="gramEnd"/>
                            <w:r w:rsidR="00696D38" w:rsidRPr="00696D38">
                              <w:rPr>
                                <w:sz w:val="12"/>
                                <w:szCs w:val="12"/>
                              </w:rPr>
                              <w:t xml:space="preserve"> cursor</w:t>
                            </w:r>
                            <w:r w:rsidR="00696D38" w:rsidRPr="00696D38">
                              <w:rPr>
                                <w:sz w:val="12"/>
                                <w:szCs w:val="12"/>
                              </w:rPr>
                              <w:t xml:space="preserve"> control, letter selection, robotic arm operation</w:t>
                            </w:r>
                            <w:r w:rsidR="00072989" w:rsidRPr="00072989">
                              <w:rPr>
                                <w:sz w:val="12"/>
                                <w:szCs w:val="12"/>
                              </w:rPr>
                              <w:t>.</w:t>
                            </w:r>
                            <w:r w:rsidR="00E65547">
                              <w:rPr>
                                <w:sz w:val="12"/>
                                <w:szCs w:val="12"/>
                              </w:rPr>
                              <w:t xml:space="preserve">[11]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454C49" id="Text Box 3" o:spid="_x0000_s1038" type="#_x0000_t202" style="position:absolute;margin-left:-55.35pt;margin-top:36.5pt;width:563.9pt;height:85.4pt;z-index:25125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" filled="f" stroked="f" strokeweight=".5pt">
                <v:textbox>
                  <w:txbxContent>
                    <w:p w14:paraId="39730659" w14:textId="77777777" w:rsidR="00501A7E" w:rsidRPr="00440322" w:rsidRDefault="00501A7E" w:rsidP="0045508F">
                      <w:pPr>
                        <w:pStyle w:val="Title"/>
                        <w:rPr>
                          <w:b/>
                          <w:bCs/>
                          <w:noProof/>
                          <w:sz w:val="16"/>
                          <w:szCs w:val="16"/>
                        </w:rPr>
                      </w:pPr>
                      <w:r w:rsidRPr="00440322">
                        <w:rPr>
                          <w:b/>
                          <w:bCs/>
                          <w:noProof/>
                          <w:sz w:val="16"/>
                          <w:szCs w:val="16"/>
                        </w:rPr>
                        <w:t>Summary</w:t>
                      </w:r>
                    </w:p>
                    <w:p w14:paraId="0CC763F2" w14:textId="1466CB3E" w:rsidR="00501A7E" w:rsidRPr="00501A7E" w:rsidRDefault="00F868D2" w:rsidP="00501A7E">
                      <w:r w:rsidRPr="00F868D2">
                        <w:rPr>
                          <w:sz w:val="12"/>
                          <w:szCs w:val="12"/>
                        </w:rPr>
                        <w:t xml:space="preserve">Brain-computer interface (BCI) is a technology that uses brain or nervous system data to control computers, machines, and external devices. </w:t>
                      </w:r>
                      <w:r w:rsidR="003B24B8">
                        <w:rPr>
                          <w:sz w:val="12"/>
                          <w:szCs w:val="12"/>
                        </w:rPr>
                        <w:t xml:space="preserve">[11] </w:t>
                      </w:r>
                      <w:r w:rsidRPr="00F868D2">
                        <w:rPr>
                          <w:sz w:val="12"/>
                          <w:szCs w:val="12"/>
                        </w:rPr>
                        <w:t xml:space="preserve">The end result is to be able to control devices just by our simple thoughts from our brain signals being transferred to the certain machine we want to use. It was originally made to help in the medical area for people with limited mobility, [1] more specifically people who are paralysed by neurological neuromuscular disorders, such as any spinal cord injury, brain stem stroke, or nerve disorders like multiple sclerosis. </w:t>
                      </w:r>
                      <w:r w:rsidR="009364CB">
                        <w:rPr>
                          <w:sz w:val="12"/>
                          <w:szCs w:val="12"/>
                        </w:rPr>
                        <w:t xml:space="preserve">[6] </w:t>
                      </w:r>
                      <w:r w:rsidRPr="00F868D2">
                        <w:rPr>
                          <w:sz w:val="12"/>
                          <w:szCs w:val="12"/>
                        </w:rPr>
                        <w:t xml:space="preserve">There are different steps that form a standard BCI which are signal acquisition, pre-processing, feature extraction, </w:t>
                      </w:r>
                      <w:proofErr w:type="gramStart"/>
                      <w:r w:rsidRPr="00F868D2">
                        <w:rPr>
                          <w:sz w:val="12"/>
                          <w:szCs w:val="12"/>
                        </w:rPr>
                        <w:t>classification</w:t>
                      </w:r>
                      <w:proofErr w:type="gramEnd"/>
                      <w:r w:rsidRPr="00F868D2">
                        <w:rPr>
                          <w:sz w:val="12"/>
                          <w:szCs w:val="12"/>
                        </w:rPr>
                        <w:t xml:space="preserve"> and the control interface [2]. The signal acquisition stage would capture and measure brain signals using a sensor modality, and then they may also perform noise reduction to remove electrical noise and other unnecessary signal characteristics when amplifying the signal levels.</w:t>
                      </w:r>
                      <w:r w:rsidR="00101262">
                        <w:rPr>
                          <w:sz w:val="12"/>
                          <w:szCs w:val="12"/>
                        </w:rPr>
                        <w:t>[3]</w:t>
                      </w:r>
                      <w:r w:rsidRPr="00F868D2">
                        <w:rPr>
                          <w:sz w:val="12"/>
                          <w:szCs w:val="12"/>
                        </w:rPr>
                        <w:t xml:space="preserve"> This allows the signals to be transmitted to a computer once digitized so they can be analysed. [4] Then for further processing, the signals need to be prepared in a suitable form which is what pre-processing is for. The feature extraction stage identifies the different information in the brain signals that have been recorded by analysing digitally and filters out irrelevant signals, so we can distinguish the signal features related to the person's intent. </w:t>
                      </w:r>
                      <w:r w:rsidR="00B97398">
                        <w:rPr>
                          <w:sz w:val="12"/>
                          <w:szCs w:val="12"/>
                        </w:rPr>
                        <w:t xml:space="preserve">[4] </w:t>
                      </w:r>
                      <w:r w:rsidRPr="00F868D2">
                        <w:rPr>
                          <w:sz w:val="12"/>
                          <w:szCs w:val="12"/>
                        </w:rPr>
                        <w:t>This is a challenging task as brain signals are mixed with other signals coming from a finite set of brain activities that overlap in both time and space.</w:t>
                      </w:r>
                      <w:r w:rsidR="003C0931">
                        <w:rPr>
                          <w:sz w:val="12"/>
                          <w:szCs w:val="12"/>
                        </w:rPr>
                        <w:t xml:space="preserve"> [</w:t>
                      </w:r>
                      <w:r w:rsidR="009B3539">
                        <w:rPr>
                          <w:sz w:val="12"/>
                          <w:szCs w:val="12"/>
                        </w:rPr>
                        <w:t>6</w:t>
                      </w:r>
                      <w:r w:rsidR="003C0931">
                        <w:rPr>
                          <w:sz w:val="12"/>
                          <w:szCs w:val="12"/>
                        </w:rPr>
                        <w:t>]</w:t>
                      </w:r>
                      <w:r w:rsidR="0002117C" w:rsidRPr="0002117C">
                        <w:t xml:space="preserve"> </w:t>
                      </w:r>
                      <w:r w:rsidR="004870FC">
                        <w:rPr>
                          <w:sz w:val="12"/>
                          <w:szCs w:val="12"/>
                        </w:rPr>
                        <w:t xml:space="preserve">We then </w:t>
                      </w:r>
                      <w:r w:rsidR="00D77729">
                        <w:rPr>
                          <w:sz w:val="12"/>
                          <w:szCs w:val="12"/>
                        </w:rPr>
                        <w:t>have c</w:t>
                      </w:r>
                      <w:r w:rsidR="00E9762A">
                        <w:rPr>
                          <w:sz w:val="12"/>
                          <w:szCs w:val="12"/>
                        </w:rPr>
                        <w:t>l</w:t>
                      </w:r>
                      <w:r w:rsidR="0002117C" w:rsidRPr="0002117C">
                        <w:rPr>
                          <w:sz w:val="12"/>
                          <w:szCs w:val="12"/>
                        </w:rPr>
                        <w:t>assification</w:t>
                      </w:r>
                      <w:r w:rsidR="00D77729">
                        <w:rPr>
                          <w:sz w:val="12"/>
                          <w:szCs w:val="12"/>
                        </w:rPr>
                        <w:t xml:space="preserve"> which use</w:t>
                      </w:r>
                      <w:r w:rsidR="000D1121">
                        <w:rPr>
                          <w:sz w:val="12"/>
                          <w:szCs w:val="12"/>
                        </w:rPr>
                        <w:t>s</w:t>
                      </w:r>
                      <w:r w:rsidR="000D1121">
                        <w:t xml:space="preserve"> </w:t>
                      </w:r>
                      <w:r w:rsidR="000D1121" w:rsidRPr="000D1121">
                        <w:rPr>
                          <w:sz w:val="12"/>
                          <w:szCs w:val="12"/>
                        </w:rPr>
                        <w:t xml:space="preserve">feature vectors </w:t>
                      </w:r>
                      <w:r w:rsidR="000D1121">
                        <w:rPr>
                          <w:sz w:val="12"/>
                          <w:szCs w:val="12"/>
                        </w:rPr>
                        <w:t xml:space="preserve">that have been </w:t>
                      </w:r>
                      <w:r w:rsidR="000D1121" w:rsidRPr="000D1121">
                        <w:rPr>
                          <w:sz w:val="12"/>
                          <w:szCs w:val="12"/>
                        </w:rPr>
                        <w:t>extracted from brain signals</w:t>
                      </w:r>
                      <w:r w:rsidR="000D1121">
                        <w:rPr>
                          <w:sz w:val="12"/>
                          <w:szCs w:val="12"/>
                        </w:rPr>
                        <w:t xml:space="preserve"> t</w:t>
                      </w:r>
                      <w:r w:rsidR="0002117C" w:rsidRPr="0002117C">
                        <w:rPr>
                          <w:sz w:val="12"/>
                          <w:szCs w:val="12"/>
                        </w:rPr>
                        <w:t>o recognize the user’s intention</w:t>
                      </w:r>
                      <w:r w:rsidR="00A1419B">
                        <w:rPr>
                          <w:sz w:val="12"/>
                          <w:szCs w:val="12"/>
                        </w:rPr>
                        <w:t>.</w:t>
                      </w:r>
                      <w:r w:rsidR="0002117C" w:rsidRPr="0002117C">
                        <w:rPr>
                          <w:sz w:val="12"/>
                          <w:szCs w:val="12"/>
                        </w:rPr>
                        <w:t xml:space="preserve"> </w:t>
                      </w:r>
                      <w:r w:rsidR="00516AA6">
                        <w:rPr>
                          <w:sz w:val="12"/>
                          <w:szCs w:val="12"/>
                        </w:rPr>
                        <w:t xml:space="preserve">[12] </w:t>
                      </w:r>
                      <w:r w:rsidR="00072989" w:rsidRPr="00072989">
                        <w:rPr>
                          <w:sz w:val="12"/>
                          <w:szCs w:val="12"/>
                        </w:rPr>
                        <w:t>The device operation then provides feedback to the user finally</w:t>
                      </w:r>
                      <w:r w:rsidR="00BE209E">
                        <w:rPr>
                          <w:sz w:val="12"/>
                          <w:szCs w:val="12"/>
                        </w:rPr>
                        <w:t xml:space="preserve"> which would </w:t>
                      </w:r>
                      <w:r w:rsidR="00696D38">
                        <w:rPr>
                          <w:sz w:val="12"/>
                          <w:szCs w:val="12"/>
                        </w:rPr>
                        <w:t xml:space="preserve">complete the </w:t>
                      </w:r>
                      <w:r w:rsidR="00072989" w:rsidRPr="00072989">
                        <w:rPr>
                          <w:sz w:val="12"/>
                          <w:szCs w:val="12"/>
                        </w:rPr>
                        <w:t>loop of BCI</w:t>
                      </w:r>
                      <w:r w:rsidR="00696D38">
                        <w:rPr>
                          <w:sz w:val="12"/>
                          <w:szCs w:val="12"/>
                        </w:rPr>
                        <w:t xml:space="preserve">, </w:t>
                      </w:r>
                      <w:proofErr w:type="gramStart"/>
                      <w:r w:rsidR="00696D38">
                        <w:rPr>
                          <w:sz w:val="12"/>
                          <w:szCs w:val="12"/>
                        </w:rPr>
                        <w:t>e.g.</w:t>
                      </w:r>
                      <w:proofErr w:type="gramEnd"/>
                      <w:r w:rsidR="00696D38" w:rsidRPr="00696D38">
                        <w:rPr>
                          <w:sz w:val="12"/>
                          <w:szCs w:val="12"/>
                        </w:rPr>
                        <w:t xml:space="preserve"> cursor</w:t>
                      </w:r>
                      <w:r w:rsidR="00696D38" w:rsidRPr="00696D38">
                        <w:rPr>
                          <w:sz w:val="12"/>
                          <w:szCs w:val="12"/>
                        </w:rPr>
                        <w:t xml:space="preserve"> control, letter selection, robotic arm operation</w:t>
                      </w:r>
                      <w:r w:rsidR="00072989" w:rsidRPr="00072989">
                        <w:rPr>
                          <w:sz w:val="12"/>
                          <w:szCs w:val="12"/>
                        </w:rPr>
                        <w:t>.</w:t>
                      </w:r>
                      <w:r w:rsidR="00E65547">
                        <w:rPr>
                          <w:sz w:val="12"/>
                          <w:szCs w:val="12"/>
                        </w:rPr>
                        <w:t xml:space="preserve">[11] </w:t>
                      </w:r>
                    </w:p>
                  </w:txbxContent>
                </v:textbox>
                <w10:wrap type="square"/>
              </v:shape>
            </w:pict>
          </mc:Fallback>
        </mc:AlternateContent>
      </w:r>
      <w:r w:rsidR="00E65547" w:rsidRPr="003278BA">
        <w:rPr>
          <w:noProof/>
          <w:sz w:val="40"/>
          <w:szCs w:val="40"/>
        </w:rPr>
        <mc:AlternateContent>
          <mc:Choice Requires="wps">
            <w:drawing>
              <wp:anchor distT="0" distB="0" distL="114300" distR="114300" simplePos="0" relativeHeight="251213824" behindDoc="0" locked="0" layoutInCell="1" allowOverlap="1" wp14:anchorId="48B583CB" wp14:editId="6E377472">
                <wp:simplePos x="0" y="0"/>
                <wp:positionH relativeFrom="column">
                  <wp:posOffset>-525467</wp:posOffset>
                </wp:positionH>
                <wp:positionV relativeFrom="paragraph">
                  <wp:posOffset>279571</wp:posOffset>
                </wp:positionV>
                <wp:extent cx="1329690" cy="23876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1329690" cy="238760"/>
                        </a:xfrm>
                        <a:prstGeom prst="rect">
                          <a:avLst/>
                        </a:prstGeom>
                        <a:noFill/>
                        <a:ln w="6350">
                          <a:noFill/>
                        </a:ln>
                      </wps:spPr>
                      <wps:txbx>
                        <w:txbxContent>
                          <w:p w14:paraId="2D652958" w14:textId="77777777" w:rsidR="005D6EAD" w:rsidRPr="00E65547" w:rsidRDefault="005D6EAD" w:rsidP="0081751A">
                            <w:pPr>
                              <w:pStyle w:val="Title"/>
                              <w:rPr>
                                <w:sz w:val="16"/>
                                <w:szCs w:val="16"/>
                              </w:rPr>
                            </w:pPr>
                            <w:r w:rsidRPr="00E65547">
                              <w:rPr>
                                <w:sz w:val="16"/>
                                <w:szCs w:val="16"/>
                              </w:rPr>
                              <w:t>Marim Sabah</w:t>
                            </w:r>
                            <w:r w:rsidR="004C081C" w:rsidRPr="00E65547">
                              <w:rPr>
                                <w:sz w:val="16"/>
                                <w:szCs w:val="16"/>
                              </w:rPr>
                              <w:t>, Y12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B583CB" id="Text Box 1" o:spid="_x0000_s1039" type="#_x0000_t202" style="position:absolute;margin-left:-41.4pt;margin-top:22pt;width:104.7pt;height:18.8pt;z-index:25121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" filled="f" stroked="f" strokeweight=".5pt">
                <v:textbox>
                  <w:txbxContent>
                    <w:p w14:paraId="2D652958" w14:textId="77777777" w:rsidR="005D6EAD" w:rsidRPr="00E65547" w:rsidRDefault="005D6EAD" w:rsidP="0081751A">
                      <w:pPr>
                        <w:pStyle w:val="Title"/>
                        <w:rPr>
                          <w:sz w:val="16"/>
                          <w:szCs w:val="16"/>
                        </w:rPr>
                      </w:pPr>
                      <w:r w:rsidRPr="00E65547">
                        <w:rPr>
                          <w:sz w:val="16"/>
                          <w:szCs w:val="16"/>
                        </w:rPr>
                        <w:t>Marim Sabah</w:t>
                      </w:r>
                      <w:r w:rsidR="004C081C" w:rsidRPr="00E65547">
                        <w:rPr>
                          <w:sz w:val="16"/>
                          <w:szCs w:val="16"/>
                        </w:rPr>
                        <w:t>, Y12</w:t>
                      </w:r>
                    </w:p>
                  </w:txbxContent>
                </v:textbox>
                <w10:wrap type="square"/>
              </v:shape>
            </w:pict>
          </mc:Fallback>
        </mc:AlternateContent>
      </w:r>
      <w:r w:rsidR="006D286D" w:rsidRPr="003278BA">
        <w:rPr>
          <w:sz w:val="36"/>
          <w:szCs w:val="36"/>
        </w:rPr>
        <w:t>Brain-computer inter</w:t>
      </w:r>
      <w:r w:rsidR="00736A36" w:rsidRPr="003278BA">
        <w:rPr>
          <w:sz w:val="36"/>
          <w:szCs w:val="36"/>
        </w:rPr>
        <w:t>face</w:t>
      </w:r>
      <w:r w:rsidR="00736A36" w:rsidRPr="00E73266">
        <w:rPr>
          <w:sz w:val="44"/>
          <w:szCs w:val="44"/>
        </w:rPr>
        <w:t xml:space="preserve"> </w:t>
      </w:r>
    </w:p>
    <w:sectPr w:rsidR="006D286D" w:rsidRPr="00736A3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86B961" w14:textId="77777777" w:rsidR="00E41184" w:rsidRDefault="00E41184" w:rsidP="00736A36">
      <w:r>
        <w:separator/>
      </w:r>
    </w:p>
  </w:endnote>
  <w:endnote w:type="continuationSeparator" w:id="0">
    <w:p w14:paraId="2939E0A9" w14:textId="77777777" w:rsidR="00E41184" w:rsidRDefault="00E41184" w:rsidP="00736A36">
      <w:r>
        <w:continuationSeparator/>
      </w:r>
    </w:p>
  </w:endnote>
  <w:endnote w:type="continuationNotice" w:id="1">
    <w:p w14:paraId="5B0B8D20" w14:textId="77777777" w:rsidR="00E41184" w:rsidRDefault="00E4118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8538A0" w14:textId="77777777" w:rsidR="00E41184" w:rsidRDefault="00E41184" w:rsidP="00736A36">
      <w:r>
        <w:separator/>
      </w:r>
    </w:p>
  </w:footnote>
  <w:footnote w:type="continuationSeparator" w:id="0">
    <w:p w14:paraId="394F0885" w14:textId="77777777" w:rsidR="00E41184" w:rsidRDefault="00E41184" w:rsidP="00736A36">
      <w:r>
        <w:continuationSeparator/>
      </w:r>
    </w:p>
  </w:footnote>
  <w:footnote w:type="continuationNotice" w:id="1">
    <w:p w14:paraId="253BCDB6" w14:textId="77777777" w:rsidR="00E41184" w:rsidRDefault="00E4118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im Sabah (Tapton Student)">
    <w15:presenceInfo w15:providerId="AD" w15:userId="S::MSabah@taptonschool.co.uk::e385c2e0-04a1-475b-ab2e-2b6adf5f308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86D"/>
    <w:rsid w:val="00004C35"/>
    <w:rsid w:val="00012095"/>
    <w:rsid w:val="00015E3C"/>
    <w:rsid w:val="0002117C"/>
    <w:rsid w:val="00031F6C"/>
    <w:rsid w:val="00041CC0"/>
    <w:rsid w:val="00052B4E"/>
    <w:rsid w:val="00054518"/>
    <w:rsid w:val="00057E8C"/>
    <w:rsid w:val="00064BF2"/>
    <w:rsid w:val="00072989"/>
    <w:rsid w:val="000755B1"/>
    <w:rsid w:val="00080DC1"/>
    <w:rsid w:val="000A3D22"/>
    <w:rsid w:val="000B0CF5"/>
    <w:rsid w:val="000B436A"/>
    <w:rsid w:val="000D1121"/>
    <w:rsid w:val="000D62C9"/>
    <w:rsid w:val="000D705B"/>
    <w:rsid w:val="000D7546"/>
    <w:rsid w:val="000E1C60"/>
    <w:rsid w:val="000F4739"/>
    <w:rsid w:val="00101262"/>
    <w:rsid w:val="00104CFD"/>
    <w:rsid w:val="00111764"/>
    <w:rsid w:val="001128F0"/>
    <w:rsid w:val="00115667"/>
    <w:rsid w:val="00131AC2"/>
    <w:rsid w:val="00147DD6"/>
    <w:rsid w:val="001514CB"/>
    <w:rsid w:val="00157883"/>
    <w:rsid w:val="00161C83"/>
    <w:rsid w:val="00165EB6"/>
    <w:rsid w:val="00185D01"/>
    <w:rsid w:val="001915DC"/>
    <w:rsid w:val="001950C8"/>
    <w:rsid w:val="001B0279"/>
    <w:rsid w:val="001B1EA6"/>
    <w:rsid w:val="001E1A78"/>
    <w:rsid w:val="001F228F"/>
    <w:rsid w:val="0020338D"/>
    <w:rsid w:val="002038AC"/>
    <w:rsid w:val="002059DF"/>
    <w:rsid w:val="002126C1"/>
    <w:rsid w:val="00213C6B"/>
    <w:rsid w:val="0022512E"/>
    <w:rsid w:val="0023102D"/>
    <w:rsid w:val="00237DC6"/>
    <w:rsid w:val="00251C0D"/>
    <w:rsid w:val="00251D05"/>
    <w:rsid w:val="00254F5C"/>
    <w:rsid w:val="00265429"/>
    <w:rsid w:val="0026706A"/>
    <w:rsid w:val="00282BF4"/>
    <w:rsid w:val="002958A0"/>
    <w:rsid w:val="002A0437"/>
    <w:rsid w:val="002D4A5B"/>
    <w:rsid w:val="002D532E"/>
    <w:rsid w:val="002E759E"/>
    <w:rsid w:val="002F37B7"/>
    <w:rsid w:val="00301BD0"/>
    <w:rsid w:val="00306749"/>
    <w:rsid w:val="0031204A"/>
    <w:rsid w:val="00320B99"/>
    <w:rsid w:val="003278BA"/>
    <w:rsid w:val="00332C4E"/>
    <w:rsid w:val="003363F8"/>
    <w:rsid w:val="00342BC3"/>
    <w:rsid w:val="00344665"/>
    <w:rsid w:val="00344F8E"/>
    <w:rsid w:val="003465F1"/>
    <w:rsid w:val="00366D03"/>
    <w:rsid w:val="00370FD7"/>
    <w:rsid w:val="00382ABD"/>
    <w:rsid w:val="00393F49"/>
    <w:rsid w:val="00394829"/>
    <w:rsid w:val="003B24B8"/>
    <w:rsid w:val="003C0931"/>
    <w:rsid w:val="003C48C3"/>
    <w:rsid w:val="003C4F8E"/>
    <w:rsid w:val="003C72C0"/>
    <w:rsid w:val="003D514F"/>
    <w:rsid w:val="003F53DC"/>
    <w:rsid w:val="00422511"/>
    <w:rsid w:val="00424718"/>
    <w:rsid w:val="00425629"/>
    <w:rsid w:val="00433AF8"/>
    <w:rsid w:val="00440322"/>
    <w:rsid w:val="0045257E"/>
    <w:rsid w:val="004552EB"/>
    <w:rsid w:val="0046297D"/>
    <w:rsid w:val="004637C1"/>
    <w:rsid w:val="0046611F"/>
    <w:rsid w:val="004707CD"/>
    <w:rsid w:val="004870FC"/>
    <w:rsid w:val="00490466"/>
    <w:rsid w:val="00491929"/>
    <w:rsid w:val="00492702"/>
    <w:rsid w:val="00493439"/>
    <w:rsid w:val="004A05BC"/>
    <w:rsid w:val="004A1735"/>
    <w:rsid w:val="004A1EF7"/>
    <w:rsid w:val="004A7EAE"/>
    <w:rsid w:val="004B0988"/>
    <w:rsid w:val="004B368B"/>
    <w:rsid w:val="004C081C"/>
    <w:rsid w:val="004C7D32"/>
    <w:rsid w:val="004D4ECF"/>
    <w:rsid w:val="004E38D2"/>
    <w:rsid w:val="004F30D9"/>
    <w:rsid w:val="004F6B38"/>
    <w:rsid w:val="004F7485"/>
    <w:rsid w:val="004F7B14"/>
    <w:rsid w:val="00501A7E"/>
    <w:rsid w:val="00513832"/>
    <w:rsid w:val="00516AA6"/>
    <w:rsid w:val="005651D2"/>
    <w:rsid w:val="00574911"/>
    <w:rsid w:val="00592278"/>
    <w:rsid w:val="005A13B5"/>
    <w:rsid w:val="005B16ED"/>
    <w:rsid w:val="005B1CE0"/>
    <w:rsid w:val="005C4A08"/>
    <w:rsid w:val="005D6EAD"/>
    <w:rsid w:val="005E4C7E"/>
    <w:rsid w:val="00601E17"/>
    <w:rsid w:val="00612B3E"/>
    <w:rsid w:val="006264AE"/>
    <w:rsid w:val="00626BBD"/>
    <w:rsid w:val="00636DCE"/>
    <w:rsid w:val="00641898"/>
    <w:rsid w:val="00645B09"/>
    <w:rsid w:val="00653A16"/>
    <w:rsid w:val="0065787C"/>
    <w:rsid w:val="0066447E"/>
    <w:rsid w:val="00664B0E"/>
    <w:rsid w:val="006773CA"/>
    <w:rsid w:val="00690E31"/>
    <w:rsid w:val="0069480B"/>
    <w:rsid w:val="00696D38"/>
    <w:rsid w:val="006A3087"/>
    <w:rsid w:val="006A7E14"/>
    <w:rsid w:val="006A7E57"/>
    <w:rsid w:val="006B2DF5"/>
    <w:rsid w:val="006B4E1B"/>
    <w:rsid w:val="006C38F1"/>
    <w:rsid w:val="006C6518"/>
    <w:rsid w:val="006C681B"/>
    <w:rsid w:val="006D286D"/>
    <w:rsid w:val="006D7417"/>
    <w:rsid w:val="006E3663"/>
    <w:rsid w:val="006F4217"/>
    <w:rsid w:val="006F6CA7"/>
    <w:rsid w:val="007102D4"/>
    <w:rsid w:val="00711456"/>
    <w:rsid w:val="00716B92"/>
    <w:rsid w:val="00725559"/>
    <w:rsid w:val="007311C6"/>
    <w:rsid w:val="0073336E"/>
    <w:rsid w:val="00734A9A"/>
    <w:rsid w:val="00736A36"/>
    <w:rsid w:val="0073774D"/>
    <w:rsid w:val="00741115"/>
    <w:rsid w:val="00767AAC"/>
    <w:rsid w:val="00795F96"/>
    <w:rsid w:val="00797B43"/>
    <w:rsid w:val="007A6459"/>
    <w:rsid w:val="007A7934"/>
    <w:rsid w:val="007B1B1C"/>
    <w:rsid w:val="007C2282"/>
    <w:rsid w:val="007C3D33"/>
    <w:rsid w:val="007C5DF9"/>
    <w:rsid w:val="007C79C8"/>
    <w:rsid w:val="007D59C2"/>
    <w:rsid w:val="007E2C90"/>
    <w:rsid w:val="007E7E13"/>
    <w:rsid w:val="007F062D"/>
    <w:rsid w:val="007F177F"/>
    <w:rsid w:val="007F2DFB"/>
    <w:rsid w:val="00813251"/>
    <w:rsid w:val="00827F6E"/>
    <w:rsid w:val="00830EA4"/>
    <w:rsid w:val="008404CC"/>
    <w:rsid w:val="00840764"/>
    <w:rsid w:val="008417F2"/>
    <w:rsid w:val="0084554D"/>
    <w:rsid w:val="00855EE5"/>
    <w:rsid w:val="00855F92"/>
    <w:rsid w:val="00860AB0"/>
    <w:rsid w:val="00872739"/>
    <w:rsid w:val="00880957"/>
    <w:rsid w:val="008A3526"/>
    <w:rsid w:val="008A6C97"/>
    <w:rsid w:val="008B02B7"/>
    <w:rsid w:val="008B08B8"/>
    <w:rsid w:val="008B4B6F"/>
    <w:rsid w:val="008B6BE5"/>
    <w:rsid w:val="008E651E"/>
    <w:rsid w:val="008F3471"/>
    <w:rsid w:val="00911E65"/>
    <w:rsid w:val="00921585"/>
    <w:rsid w:val="009364CB"/>
    <w:rsid w:val="0094270F"/>
    <w:rsid w:val="009453B6"/>
    <w:rsid w:val="0099101F"/>
    <w:rsid w:val="0099313F"/>
    <w:rsid w:val="0099457C"/>
    <w:rsid w:val="009A5897"/>
    <w:rsid w:val="009B3539"/>
    <w:rsid w:val="009C111C"/>
    <w:rsid w:val="009C68AA"/>
    <w:rsid w:val="009D0365"/>
    <w:rsid w:val="009D0DF8"/>
    <w:rsid w:val="009D30D2"/>
    <w:rsid w:val="009F334A"/>
    <w:rsid w:val="00A1419B"/>
    <w:rsid w:val="00A34807"/>
    <w:rsid w:val="00A5234B"/>
    <w:rsid w:val="00A70750"/>
    <w:rsid w:val="00A932E1"/>
    <w:rsid w:val="00AA1FEC"/>
    <w:rsid w:val="00AB7784"/>
    <w:rsid w:val="00AC07D9"/>
    <w:rsid w:val="00AD13E6"/>
    <w:rsid w:val="00AD1986"/>
    <w:rsid w:val="00AD411B"/>
    <w:rsid w:val="00AF045B"/>
    <w:rsid w:val="00B1195B"/>
    <w:rsid w:val="00B12F52"/>
    <w:rsid w:val="00B44034"/>
    <w:rsid w:val="00B72C0B"/>
    <w:rsid w:val="00B767C5"/>
    <w:rsid w:val="00B844FE"/>
    <w:rsid w:val="00B95634"/>
    <w:rsid w:val="00B95D2A"/>
    <w:rsid w:val="00B97398"/>
    <w:rsid w:val="00B97DAC"/>
    <w:rsid w:val="00BA4121"/>
    <w:rsid w:val="00BA5B06"/>
    <w:rsid w:val="00BC1869"/>
    <w:rsid w:val="00BD2F23"/>
    <w:rsid w:val="00BE209E"/>
    <w:rsid w:val="00BE4BF7"/>
    <w:rsid w:val="00C065E6"/>
    <w:rsid w:val="00C06C5C"/>
    <w:rsid w:val="00C10995"/>
    <w:rsid w:val="00C14F2D"/>
    <w:rsid w:val="00C25683"/>
    <w:rsid w:val="00C2576D"/>
    <w:rsid w:val="00C32829"/>
    <w:rsid w:val="00C35CB3"/>
    <w:rsid w:val="00C444B1"/>
    <w:rsid w:val="00C51F6C"/>
    <w:rsid w:val="00C54DF5"/>
    <w:rsid w:val="00C56C2A"/>
    <w:rsid w:val="00C61B10"/>
    <w:rsid w:val="00C652BB"/>
    <w:rsid w:val="00C65E85"/>
    <w:rsid w:val="00C66519"/>
    <w:rsid w:val="00C747DD"/>
    <w:rsid w:val="00C80D3A"/>
    <w:rsid w:val="00C95F6F"/>
    <w:rsid w:val="00CB7FF5"/>
    <w:rsid w:val="00CC2266"/>
    <w:rsid w:val="00CC7979"/>
    <w:rsid w:val="00CD15C2"/>
    <w:rsid w:val="00CD31E8"/>
    <w:rsid w:val="00CD7A25"/>
    <w:rsid w:val="00CE2BE8"/>
    <w:rsid w:val="00D17C14"/>
    <w:rsid w:val="00D4353C"/>
    <w:rsid w:val="00D4705C"/>
    <w:rsid w:val="00D568BE"/>
    <w:rsid w:val="00D66510"/>
    <w:rsid w:val="00D77729"/>
    <w:rsid w:val="00D830E0"/>
    <w:rsid w:val="00D849EE"/>
    <w:rsid w:val="00D92757"/>
    <w:rsid w:val="00DA126A"/>
    <w:rsid w:val="00DA47D1"/>
    <w:rsid w:val="00DA7ECE"/>
    <w:rsid w:val="00DC5151"/>
    <w:rsid w:val="00DD7704"/>
    <w:rsid w:val="00DE2F6B"/>
    <w:rsid w:val="00DE389D"/>
    <w:rsid w:val="00E07DA7"/>
    <w:rsid w:val="00E203D9"/>
    <w:rsid w:val="00E3124C"/>
    <w:rsid w:val="00E36CB1"/>
    <w:rsid w:val="00E41184"/>
    <w:rsid w:val="00E44DC1"/>
    <w:rsid w:val="00E62DA7"/>
    <w:rsid w:val="00E65547"/>
    <w:rsid w:val="00E71815"/>
    <w:rsid w:val="00E73031"/>
    <w:rsid w:val="00E73266"/>
    <w:rsid w:val="00E73AD2"/>
    <w:rsid w:val="00E8139F"/>
    <w:rsid w:val="00E82D2D"/>
    <w:rsid w:val="00E83F9F"/>
    <w:rsid w:val="00E84906"/>
    <w:rsid w:val="00E86CC8"/>
    <w:rsid w:val="00E8712A"/>
    <w:rsid w:val="00E93C0E"/>
    <w:rsid w:val="00E94C5E"/>
    <w:rsid w:val="00E9762A"/>
    <w:rsid w:val="00EA005A"/>
    <w:rsid w:val="00EA6D8A"/>
    <w:rsid w:val="00EB17C8"/>
    <w:rsid w:val="00EC3004"/>
    <w:rsid w:val="00EC77B9"/>
    <w:rsid w:val="00ED5351"/>
    <w:rsid w:val="00EE0BDE"/>
    <w:rsid w:val="00EE59A4"/>
    <w:rsid w:val="00EF37F6"/>
    <w:rsid w:val="00EF5D07"/>
    <w:rsid w:val="00EF7147"/>
    <w:rsid w:val="00F16A59"/>
    <w:rsid w:val="00F26157"/>
    <w:rsid w:val="00F37E33"/>
    <w:rsid w:val="00F46707"/>
    <w:rsid w:val="00F64A24"/>
    <w:rsid w:val="00F72988"/>
    <w:rsid w:val="00F74733"/>
    <w:rsid w:val="00F83169"/>
    <w:rsid w:val="00F83746"/>
    <w:rsid w:val="00F868D2"/>
    <w:rsid w:val="00F95FE6"/>
    <w:rsid w:val="00F9648C"/>
    <w:rsid w:val="00FA0FB0"/>
    <w:rsid w:val="00FA1517"/>
    <w:rsid w:val="00FA211C"/>
    <w:rsid w:val="00FA26A2"/>
    <w:rsid w:val="00FA4483"/>
    <w:rsid w:val="00FB2207"/>
    <w:rsid w:val="00FB7C87"/>
    <w:rsid w:val="00FC1EDE"/>
    <w:rsid w:val="00FD3B7B"/>
    <w:rsid w:val="00FE289A"/>
    <w:rsid w:val="00FF20DF"/>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C31A4"/>
  <w15:chartTrackingRefBased/>
  <w15:docId w15:val="{F574CBFC-5068-C04A-8174-E9D3F43BC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10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101F"/>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99101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101F"/>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736A36"/>
    <w:pPr>
      <w:tabs>
        <w:tab w:val="center" w:pos="4513"/>
        <w:tab w:val="right" w:pos="9026"/>
      </w:tabs>
    </w:pPr>
  </w:style>
  <w:style w:type="character" w:customStyle="1" w:styleId="HeaderChar">
    <w:name w:val="Header Char"/>
    <w:basedOn w:val="DefaultParagraphFont"/>
    <w:link w:val="Header"/>
    <w:uiPriority w:val="99"/>
    <w:rsid w:val="00736A36"/>
  </w:style>
  <w:style w:type="paragraph" w:styleId="Footer">
    <w:name w:val="footer"/>
    <w:basedOn w:val="Normal"/>
    <w:link w:val="FooterChar"/>
    <w:uiPriority w:val="99"/>
    <w:unhideWhenUsed/>
    <w:rsid w:val="00736A36"/>
    <w:pPr>
      <w:tabs>
        <w:tab w:val="center" w:pos="4513"/>
        <w:tab w:val="right" w:pos="9026"/>
      </w:tabs>
    </w:pPr>
  </w:style>
  <w:style w:type="character" w:customStyle="1" w:styleId="FooterChar">
    <w:name w:val="Footer Char"/>
    <w:basedOn w:val="DefaultParagraphFont"/>
    <w:link w:val="Footer"/>
    <w:uiPriority w:val="99"/>
    <w:rsid w:val="00736A36"/>
  </w:style>
  <w:style w:type="character" w:styleId="Hyperlink">
    <w:name w:val="Hyperlink"/>
    <w:basedOn w:val="DefaultParagraphFont"/>
    <w:uiPriority w:val="99"/>
    <w:unhideWhenUsed/>
    <w:rsid w:val="004F30D9"/>
    <w:rPr>
      <w:color w:val="0563C1" w:themeColor="hyperlink"/>
      <w:u w:val="single"/>
    </w:rPr>
  </w:style>
  <w:style w:type="character" w:styleId="UnresolvedMention">
    <w:name w:val="Unresolved Mention"/>
    <w:basedOn w:val="DefaultParagraphFont"/>
    <w:uiPriority w:val="99"/>
    <w:semiHidden/>
    <w:unhideWhenUsed/>
    <w:rsid w:val="004F30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ink.springer.com/article/10.1007/s12152-019-09409-4" TargetMode="External"/><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hyperlink" Target="https://link.springer.com/article/10.1007/s12152-019-09409-4"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91545C-1973-47DD-B173-11881E6B36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1</Pages>
  <Words>7</Words>
  <Characters>40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Marim Sabah (Tapton Student)</dc:creator>
  <cp:keywords/>
  <dc:description/>
  <cp:lastModifiedBy>Marim Sabah (Tapton Student)</cp:lastModifiedBy>
  <cp:revision>3</cp:revision>
  <dcterms:created xsi:type="dcterms:W3CDTF">2022-07-04T08:25:00Z</dcterms:created>
  <dcterms:modified xsi:type="dcterms:W3CDTF">2022-07-05T17:28:00Z</dcterms:modified>
</cp:coreProperties>
</file>